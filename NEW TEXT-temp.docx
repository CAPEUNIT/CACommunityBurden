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6E739" w14:textId="0511BE44" w:rsidR="007F34A7" w:rsidRPr="007F34A7" w:rsidRDefault="007F34A7" w:rsidP="007F34A7">
      <w:pPr>
        <w:spacing w:after="0"/>
        <w:rPr>
          <w:b/>
          <w:sz w:val="20"/>
          <w:szCs w:val="32"/>
        </w:rPr>
      </w:pPr>
      <w:r w:rsidRPr="007F34A7">
        <w:rPr>
          <w:b/>
          <w:sz w:val="20"/>
          <w:szCs w:val="32"/>
        </w:rPr>
        <w:t>For the cutoffs, there will be a help button right next to them… At least I think so, I submitted a help document to Michael a couple of days ago so assume the text will be used. If so, we don’t need the cutoff text in the tab as the help text is more detailed. It’s also better if you give an explanation right next to where the control will be used, instead of in the text tab where it might be overlooked.</w:t>
      </w:r>
    </w:p>
    <w:p w14:paraId="02814EE1" w14:textId="77777777" w:rsidR="007F34A7" w:rsidRDefault="007F34A7" w:rsidP="006D05D4">
      <w:pPr>
        <w:spacing w:after="0"/>
        <w:jc w:val="center"/>
        <w:rPr>
          <w:b/>
          <w:sz w:val="32"/>
          <w:szCs w:val="32"/>
        </w:rPr>
      </w:pPr>
    </w:p>
    <w:p w14:paraId="35BBAE7C" w14:textId="77777777" w:rsidR="007F34A7" w:rsidRDefault="007F34A7" w:rsidP="006D05D4">
      <w:pPr>
        <w:spacing w:after="0"/>
        <w:jc w:val="center"/>
        <w:rPr>
          <w:b/>
          <w:sz w:val="32"/>
          <w:szCs w:val="32"/>
        </w:rPr>
      </w:pPr>
    </w:p>
    <w:p w14:paraId="7C218CFC" w14:textId="77777777" w:rsidR="001D5247" w:rsidRPr="006D05D4" w:rsidRDefault="00940357" w:rsidP="006D05D4">
      <w:pPr>
        <w:spacing w:after="0"/>
        <w:jc w:val="center"/>
        <w:rPr>
          <w:b/>
          <w:sz w:val="32"/>
          <w:szCs w:val="32"/>
        </w:rPr>
      </w:pPr>
      <w:r w:rsidRPr="006D05D4">
        <w:rPr>
          <w:b/>
          <w:sz w:val="32"/>
          <w:szCs w:val="32"/>
        </w:rPr>
        <w:t>Tab descriptions</w:t>
      </w:r>
    </w:p>
    <w:p w14:paraId="2E2A8A65" w14:textId="59DFC189" w:rsidR="006D05D4" w:rsidRDefault="006D05D4" w:rsidP="006D05D4">
      <w:pPr>
        <w:spacing w:after="0"/>
        <w:rPr>
          <w:b/>
        </w:rPr>
      </w:pPr>
      <w:r>
        <w:rPr>
          <w:b/>
        </w:rPr>
        <w:t>MAP</w:t>
      </w:r>
      <w:r w:rsidR="008B6CCC">
        <w:rPr>
          <w:b/>
        </w:rPr>
        <w:t>S</w:t>
      </w:r>
      <w:r>
        <w:rPr>
          <w:b/>
        </w:rPr>
        <w:t xml:space="preserve"> </w:t>
      </w:r>
    </w:p>
    <w:p w14:paraId="310C1F6E" w14:textId="77777777" w:rsidR="00E34F2A" w:rsidRDefault="006D05D4" w:rsidP="006D05D4">
      <w:pPr>
        <w:spacing w:after="0"/>
      </w:pPr>
      <w:r>
        <w:t>This map displays the geographic distribution of disease burden among counties</w:t>
      </w:r>
      <w:r w:rsidR="003B055E">
        <w:t xml:space="preserve"> and communities</w:t>
      </w:r>
      <w:r>
        <w:t xml:space="preserve"> across California. </w:t>
      </w:r>
      <w:r w:rsidR="00E35B45">
        <w:t>Data at</w:t>
      </w:r>
      <w:r>
        <w:t xml:space="preserve"> the community </w:t>
      </w:r>
      <w:r w:rsidR="00F5015F">
        <w:t xml:space="preserve">and the census tract </w:t>
      </w:r>
      <w:r w:rsidR="00E35B45">
        <w:t>levels are</w:t>
      </w:r>
      <w:r>
        <w:t xml:space="preserve"> </w:t>
      </w:r>
      <w:r w:rsidR="00E35B45">
        <w:t>aggregated</w:t>
      </w:r>
      <w:r w:rsidR="00D667C6">
        <w:t xml:space="preserve"> to</w:t>
      </w:r>
      <w:r w:rsidR="00E35B45">
        <w:t xml:space="preserve"> </w:t>
      </w:r>
      <w:r>
        <w:t>5</w:t>
      </w:r>
      <w:r w:rsidR="00D667C6">
        <w:t>-</w:t>
      </w:r>
      <w:r w:rsidR="00576CEC">
        <w:t>year</w:t>
      </w:r>
      <w:r w:rsidR="00E35B45">
        <w:t xml:space="preserve"> intervals</w:t>
      </w:r>
      <w:r w:rsidR="00576CEC">
        <w:t xml:space="preserve">. </w:t>
      </w:r>
    </w:p>
    <w:p w14:paraId="391E9787" w14:textId="347BC631" w:rsidR="006D05D4" w:rsidRDefault="00327B30" w:rsidP="006D05D4">
      <w:pPr>
        <w:spacing w:after="0"/>
      </w:pPr>
      <w:r>
        <w:t>Users can select either the state as a whole or</w:t>
      </w:r>
      <w:ins w:id="0" w:author="Nagasako, Julie@CDPH" w:date="2018-09-26T17:01:00Z">
        <w:r w:rsidR="009D1E47">
          <w:t xml:space="preserve"> zoom to</w:t>
        </w:r>
      </w:ins>
      <w:r>
        <w:t xml:space="preserve"> a specific county for </w:t>
      </w:r>
      <w:del w:id="1" w:author="Nagasako, Julie@CDPH" w:date="2018-09-26T16:48:00Z">
        <w:r w:rsidDel="00682CAC">
          <w:delText xml:space="preserve">great </w:delText>
        </w:r>
      </w:del>
      <w:proofErr w:type="spellStart"/>
      <w:r>
        <w:t>subcounty</w:t>
      </w:r>
      <w:proofErr w:type="spellEnd"/>
      <w:r>
        <w:t xml:space="preserve"> detail. </w:t>
      </w:r>
      <w:r w:rsidR="00E3586F">
        <w:t>Users can select from various measures of mortality to assess burden of disease</w:t>
      </w:r>
      <w:r w:rsidR="003B055E">
        <w:t xml:space="preserve">. </w:t>
      </w:r>
      <w:commentRangeStart w:id="2"/>
      <w:commentRangeStart w:id="3"/>
      <w:r w:rsidR="003B055E">
        <w:t>Selecting</w:t>
      </w:r>
      <w:commentRangeEnd w:id="2"/>
      <w:r>
        <w:rPr>
          <w:rStyle w:val="CommentReference"/>
        </w:rPr>
        <w:commentReference w:id="2"/>
      </w:r>
      <w:commentRangeEnd w:id="3"/>
      <w:r w:rsidR="00682CAC">
        <w:rPr>
          <w:rStyle w:val="CommentReference"/>
        </w:rPr>
        <w:commentReference w:id="3"/>
      </w:r>
      <w:r w:rsidR="003B055E">
        <w:t xml:space="preserve"> the </w:t>
      </w:r>
      <w:r w:rsidR="008B6CCC">
        <w:t>“</w:t>
      </w:r>
      <w:r w:rsidR="003B055E">
        <w:t xml:space="preserve">State-based </w:t>
      </w:r>
      <w:proofErr w:type="spellStart"/>
      <w:r w:rsidR="003B055E">
        <w:t>cut</w:t>
      </w:r>
      <w:r w:rsidR="00CC419C">
        <w:t>points</w:t>
      </w:r>
      <w:proofErr w:type="spellEnd"/>
      <w:r w:rsidR="008B6CCC">
        <w:t>”</w:t>
      </w:r>
      <w:r w:rsidR="00CC419C">
        <w:t xml:space="preserve"> option allows </w:t>
      </w:r>
      <w:r w:rsidR="00E35B45">
        <w:t>for comparisons based</w:t>
      </w:r>
      <w:r w:rsidR="006D05D4">
        <w:t xml:space="preserve"> on the statewide distribution </w:t>
      </w:r>
      <w:r>
        <w:t>instead of</w:t>
      </w:r>
      <w:r w:rsidR="00E35B45">
        <w:t xml:space="preserve"> just</w:t>
      </w:r>
      <w:r w:rsidR="006D05D4">
        <w:t xml:space="preserve"> </w:t>
      </w:r>
      <w:r w:rsidR="00E35B45">
        <w:t>with</w:t>
      </w:r>
      <w:r w:rsidR="006D05D4">
        <w:t xml:space="preserve">in the county. </w:t>
      </w:r>
    </w:p>
    <w:p w14:paraId="65A7E457" w14:textId="7810868C" w:rsidR="006D05D4" w:rsidRDefault="006D05D4" w:rsidP="006D05D4">
      <w:pPr>
        <w:spacing w:after="0"/>
      </w:pPr>
    </w:p>
    <w:p w14:paraId="2D06AAA3" w14:textId="473A23D1" w:rsidR="008B6CCC" w:rsidRDefault="008B6CCC" w:rsidP="006D05D4">
      <w:pPr>
        <w:spacing w:after="0"/>
      </w:pPr>
      <w:r>
        <w:t xml:space="preserve">The interactive map allows for zooming in and out to see streets or other geographically identifying locations. Also, the interactive map has a “pop-up” which display information for the geography selected. </w:t>
      </w:r>
    </w:p>
    <w:p w14:paraId="5B683E06" w14:textId="49204AE4" w:rsidR="008B6CCC" w:rsidRDefault="008B6CCC" w:rsidP="006D05D4">
      <w:pPr>
        <w:spacing w:after="0"/>
      </w:pPr>
    </w:p>
    <w:p w14:paraId="76E5D714" w14:textId="2C3EEB7D" w:rsidR="008B6CCC" w:rsidRDefault="008B6CCC" w:rsidP="006D05D4">
      <w:pPr>
        <w:spacing w:after="0"/>
      </w:pPr>
      <w:r>
        <w:t xml:space="preserve">The static is better for using in an external presentation. </w:t>
      </w:r>
      <w:r w:rsidRPr="008B6CCC">
        <w:t>The Place Names option displays county and community names.</w:t>
      </w:r>
    </w:p>
    <w:p w14:paraId="10F06DA9" w14:textId="72AB95AD" w:rsidR="008B6CCC" w:rsidRDefault="008B6CCC" w:rsidP="006D05D4">
      <w:pPr>
        <w:spacing w:after="0"/>
      </w:pPr>
    </w:p>
    <w:p w14:paraId="20B5B71F" w14:textId="77777777" w:rsidR="008B6CCC" w:rsidRPr="006D05D4" w:rsidRDefault="008B6CCC" w:rsidP="006D05D4">
      <w:pPr>
        <w:spacing w:after="0"/>
      </w:pPr>
    </w:p>
    <w:p w14:paraId="1C5D2B88" w14:textId="77777777" w:rsidR="006D05D4" w:rsidRPr="006D05D4" w:rsidRDefault="00576CEC" w:rsidP="006D05D4">
      <w:pPr>
        <w:spacing w:after="0"/>
        <w:rPr>
          <w:b/>
        </w:rPr>
      </w:pPr>
      <w:r>
        <w:rPr>
          <w:b/>
        </w:rPr>
        <w:t>RANK CONDITIONS</w:t>
      </w:r>
    </w:p>
    <w:p w14:paraId="3D5BCDBC" w14:textId="3DB35889" w:rsidR="006D05D4" w:rsidRPr="00777E90" w:rsidRDefault="00F5015F" w:rsidP="007544AB">
      <w:pPr>
        <w:spacing w:after="0"/>
      </w:pPr>
      <w:r>
        <w:t xml:space="preserve">This tab </w:t>
      </w:r>
      <w:r w:rsidR="00677BFC">
        <w:t xml:space="preserve">displays </w:t>
      </w:r>
      <w:r w:rsidR="006D05D4">
        <w:t>cause</w:t>
      </w:r>
      <w:r w:rsidR="00327B30">
        <w:t>-</w:t>
      </w:r>
      <w:r w:rsidR="006D05D4">
        <w:t>of</w:t>
      </w:r>
      <w:r w:rsidR="00327B30">
        <w:t>-</w:t>
      </w:r>
      <w:r w:rsidR="006D05D4">
        <w:t xml:space="preserve">death </w:t>
      </w:r>
      <w:r w:rsidR="00327B30">
        <w:t xml:space="preserve">rankings </w:t>
      </w:r>
      <w:del w:id="4" w:author="Nagasako, Julie@CDPH" w:date="2018-09-26T17:13:00Z">
        <w:r w:rsidR="006D05D4" w:rsidDel="00F46B7A">
          <w:delText xml:space="preserve">within </w:delText>
        </w:r>
      </w:del>
      <w:ins w:id="5" w:author="Nagasako, Julie@CDPH" w:date="2018-09-26T17:13:00Z">
        <w:r w:rsidR="00F46B7A">
          <w:t xml:space="preserve">for </w:t>
        </w:r>
      </w:ins>
      <w:ins w:id="6" w:author="Nagasako, Julie@CDPH" w:date="2018-09-26T17:06:00Z">
        <w:r w:rsidR="009D1E47">
          <w:t xml:space="preserve">either </w:t>
        </w:r>
      </w:ins>
      <w:del w:id="7" w:author="Nagasako, Julie@CDPH" w:date="2018-09-26T17:05:00Z">
        <w:r w:rsidR="000E38D8" w:rsidDel="009D1E47">
          <w:delText>a subcounty area</w:delText>
        </w:r>
        <w:r w:rsidR="00677BFC" w:rsidDel="009D1E47">
          <w:delText xml:space="preserve">, </w:delText>
        </w:r>
      </w:del>
      <w:r w:rsidR="000E38D8">
        <w:t xml:space="preserve">a </w:t>
      </w:r>
      <w:del w:id="8" w:author="Nagasako, Julie@CDPH" w:date="2018-09-26T17:13:00Z">
        <w:r w:rsidR="000E38D8" w:rsidDel="00F46B7A">
          <w:delText>single</w:delText>
        </w:r>
      </w:del>
      <w:ins w:id="9" w:author="Nagasako, Julie@CDPH" w:date="2018-09-26T17:13:00Z">
        <w:r w:rsidR="00F46B7A">
          <w:t>selected</w:t>
        </w:r>
      </w:ins>
      <w:r w:rsidR="000E38D8">
        <w:t xml:space="preserve"> </w:t>
      </w:r>
      <w:r w:rsidR="00677BFC">
        <w:t>county</w:t>
      </w:r>
      <w:del w:id="10" w:author="Nagasako, Julie@CDPH" w:date="2018-09-26T17:06:00Z">
        <w:r w:rsidR="000E38D8" w:rsidDel="009D1E47">
          <w:delText>,</w:delText>
        </w:r>
      </w:del>
      <w:r w:rsidR="00677BFC">
        <w:t xml:space="preserve"> or the </w:t>
      </w:r>
      <w:ins w:id="11" w:author="Nagasako, Julie@CDPH" w:date="2018-09-26T17:13:00Z">
        <w:r w:rsidR="00F46B7A">
          <w:t xml:space="preserve">whole </w:t>
        </w:r>
      </w:ins>
      <w:r w:rsidR="00677BFC">
        <w:t>state</w:t>
      </w:r>
      <w:del w:id="12" w:author="Nagasako, Julie@CDPH" w:date="2018-09-26T17:13:00Z">
        <w:r w:rsidR="00677BFC" w:rsidDel="00F46B7A">
          <w:delText xml:space="preserve"> as a whole</w:delText>
        </w:r>
      </w:del>
      <w:r w:rsidR="00677BFC">
        <w:t xml:space="preserve">. </w:t>
      </w:r>
      <w:ins w:id="13" w:author="Samuel, Michael@CDPH" w:date="2018-09-27T16:19:00Z">
        <w:r w:rsidR="008B6CCC">
          <w:t xml:space="preserve"> The figure shows the ranking based on five differ</w:t>
        </w:r>
      </w:ins>
      <w:ins w:id="14" w:author="Samuel, Michael@CDPH" w:date="2018-09-27T16:21:00Z">
        <w:r w:rsidR="008B6CCC">
          <w:t xml:space="preserve">ent measures, and can be sorted based on any of these measures.  </w:t>
        </w:r>
      </w:ins>
      <w:ins w:id="15" w:author="Samuel, Michael@CDPH" w:date="2018-09-27T16:22:00Z">
        <w:r w:rsidR="007544AB">
          <w:t>Different insights can be gained by ranking on different measures</w:t>
        </w:r>
      </w:ins>
      <w:ins w:id="16" w:author="Samuel, Michael@CDPH" w:date="2018-09-27T16:24:00Z">
        <w:r w:rsidR="007544AB">
          <w:t xml:space="preserve"> (e.g. ranking on the number of</w:t>
        </w:r>
      </w:ins>
      <w:ins w:id="17" w:author="Samuel, Michael@CDPH" w:date="2018-09-27T16:25:00Z">
        <w:r w:rsidR="007544AB">
          <w:t xml:space="preserve"> </w:t>
        </w:r>
      </w:ins>
      <w:ins w:id="18" w:author="Samuel, Michael@CDPH" w:date="2018-09-27T16:24:00Z">
        <w:r w:rsidR="007544AB">
          <w:t>deaths or “age-adjusted death rates”</w:t>
        </w:r>
      </w:ins>
      <w:ins w:id="19" w:author="Samuel, Michael@CDPH" w:date="2018-09-27T16:25:00Z">
        <w:r w:rsidR="007544AB">
          <w:t xml:space="preserve"> shows the more “typical” ranking of most systems; ranking on mean age at death shows the conditions that impact young people the most, and ranking on SMR show those conditions for which a county has </w:t>
        </w:r>
      </w:ins>
      <w:ins w:id="20" w:author="Samuel, Michael@CDPH" w:date="2018-09-27T16:26:00Z">
        <w:r w:rsidR="007544AB">
          <w:t>particularly</w:t>
        </w:r>
      </w:ins>
      <w:ins w:id="21" w:author="Samuel, Michael@CDPH" w:date="2018-09-27T16:25:00Z">
        <w:r w:rsidR="007544AB">
          <w:t xml:space="preserve"> high rates compared to the State average)</w:t>
        </w:r>
      </w:ins>
      <w:ins w:id="22" w:author="Samuel, Michael@CDPH" w:date="2018-09-27T16:22:00Z">
        <w:r w:rsidR="007544AB">
          <w:t xml:space="preserve">. </w:t>
        </w:r>
      </w:ins>
      <w:moveToRangeStart w:id="23" w:author="Nagasako, Julie@CDPH" w:date="2018-09-26T17:09:00Z" w:name="move525745077"/>
      <w:moveTo w:id="24" w:author="Nagasako, Julie@CDPH" w:date="2018-09-26T17:09:00Z">
        <w:r w:rsidR="00F46B7A">
          <w:t xml:space="preserve">The “levels” option allows users to select between broad or narrow categories of conditions. </w:t>
        </w:r>
      </w:moveTo>
      <w:moveToRangeEnd w:id="23"/>
      <w:ins w:id="25" w:author="Samuel, Michael@CDPH" w:date="2018-09-27T16:27:00Z">
        <w:r w:rsidR="007544AB">
          <w:t xml:space="preserve"> </w:t>
        </w:r>
      </w:ins>
      <w:ins w:id="26" w:author="Samuel, Michael@CDPH" w:date="2018-09-27T16:23:00Z">
        <w:r w:rsidR="007544AB">
          <w:t xml:space="preserve">The “How Many” button determines </w:t>
        </w:r>
      </w:ins>
      <w:del w:id="27" w:author="Samuel, Michael@CDPH" w:date="2018-09-27T16:23:00Z">
        <w:r w:rsidR="00327B30" w:rsidDel="007544AB">
          <w:delText>Users can</w:delText>
        </w:r>
        <w:r w:rsidR="006D05D4" w:rsidDel="007544AB">
          <w:delText xml:space="preserve"> select </w:delText>
        </w:r>
      </w:del>
      <w:r w:rsidR="006D05D4">
        <w:t xml:space="preserve">how </w:t>
      </w:r>
      <w:commentRangeStart w:id="28"/>
      <w:r w:rsidR="006D05D4">
        <w:t xml:space="preserve">many </w:t>
      </w:r>
      <w:commentRangeEnd w:id="28"/>
      <w:r w:rsidR="00F46B7A">
        <w:rPr>
          <w:rStyle w:val="CommentReference"/>
        </w:rPr>
        <w:commentReference w:id="28"/>
      </w:r>
      <w:r w:rsidR="00777E90">
        <w:t>causes of death</w:t>
      </w:r>
      <w:r w:rsidR="006D05D4">
        <w:t xml:space="preserve"> to display on </w:t>
      </w:r>
      <w:r w:rsidR="00576CEC">
        <w:t>the graph.</w:t>
      </w:r>
      <w:r w:rsidR="006D05D4">
        <w:t xml:space="preserve"> </w:t>
      </w:r>
      <w:ins w:id="29" w:author="Nagasako, Julie@CDPH" w:date="2018-09-26T17:10:00Z">
        <w:del w:id="30" w:author="Samuel, Michael@CDPH" w:date="2018-09-27T16:27:00Z">
          <w:r w:rsidR="00F46B7A" w:rsidDel="007544AB">
            <w:delText xml:space="preserve">County level rankings also include the </w:delText>
          </w:r>
        </w:del>
      </w:ins>
      <w:del w:id="31" w:author="Samuel, Michael@CDPH" w:date="2018-09-27T16:27:00Z">
        <w:r w:rsidR="006D05D4" w:rsidDel="007544AB">
          <w:delText xml:space="preserve">SMR is the </w:delText>
        </w:r>
      </w:del>
      <w:ins w:id="32" w:author="Nagasako, Julie@CDPH" w:date="2018-09-26T17:10:00Z">
        <w:del w:id="33" w:author="Samuel, Michael@CDPH" w:date="2018-09-27T16:27:00Z">
          <w:r w:rsidR="00F46B7A" w:rsidDel="007544AB">
            <w:delText>(</w:delText>
          </w:r>
        </w:del>
      </w:ins>
      <w:del w:id="34" w:author="Samuel, Michael@CDPH" w:date="2018-09-27T16:27:00Z">
        <w:r w:rsidR="006D05D4" w:rsidDel="007544AB">
          <w:delText>standard mortality ratio</w:delText>
        </w:r>
      </w:del>
      <w:ins w:id="35" w:author="Nagasako, Julie@CDPH" w:date="2018-09-26T17:10:00Z">
        <w:del w:id="36" w:author="Samuel, Michael@CDPH" w:date="2018-09-27T16:27:00Z">
          <w:r w:rsidR="00F46B7A" w:rsidDel="007544AB">
            <w:delText>)</w:delText>
          </w:r>
        </w:del>
      </w:ins>
      <w:del w:id="37" w:author="Samuel, Michael@CDPH" w:date="2018-09-27T16:27:00Z">
        <w:r w:rsidR="006D05D4" w:rsidDel="007544AB">
          <w:delText xml:space="preserve"> whi</w:delText>
        </w:r>
        <w:r w:rsidR="00777E90" w:rsidDel="007544AB">
          <w:delText>ch is the ratio of the rate in county</w:delText>
        </w:r>
      </w:del>
      <w:ins w:id="38" w:author="Nagasako, Julie@CDPH" w:date="2018-09-26T17:11:00Z">
        <w:del w:id="39" w:author="Samuel, Michael@CDPH" w:date="2018-09-27T16:27:00Z">
          <w:r w:rsidR="00F46B7A" w:rsidDel="007544AB">
            <w:delText xml:space="preserve"> compared</w:delText>
          </w:r>
        </w:del>
      </w:ins>
      <w:del w:id="40" w:author="Samuel, Michael@CDPH" w:date="2018-09-27T16:27:00Z">
        <w:r w:rsidR="00777E90" w:rsidDel="007544AB">
          <w:delText xml:space="preserve"> to the rate of the state</w:delText>
        </w:r>
        <w:r w:rsidR="006D05D4" w:rsidDel="007544AB">
          <w:delText>. This allows the</w:delText>
        </w:r>
        <w:r w:rsidDel="007544AB">
          <w:delText xml:space="preserve"> user to see what rates in a county</w:delText>
        </w:r>
        <w:r w:rsidR="006D05D4" w:rsidDel="007544AB">
          <w:delText xml:space="preserve"> are particularly high compared to the statewide rate.</w:delText>
        </w:r>
        <w:r w:rsidR="00777E90" w:rsidDel="007544AB">
          <w:rPr>
            <w:color w:val="FF0000"/>
          </w:rPr>
          <w:delText xml:space="preserve"> </w:delText>
        </w:r>
      </w:del>
      <w:moveFromRangeStart w:id="41" w:author="Nagasako, Julie@CDPH" w:date="2018-09-26T17:09:00Z" w:name="move525745077"/>
      <w:moveFrom w:id="42" w:author="Nagasako, Julie@CDPH" w:date="2018-09-26T17:09:00Z">
        <w:del w:id="43" w:author="Samuel, Michael@CDPH" w:date="2018-09-27T16:27:00Z">
          <w:r w:rsidR="00777E90" w:rsidDel="007544AB">
            <w:delText xml:space="preserve">The “levels” option allows users to </w:delText>
          </w:r>
          <w:r w:rsidR="00327B30" w:rsidDel="007544AB">
            <w:delText>select between</w:delText>
          </w:r>
          <w:r w:rsidR="00777E90" w:rsidDel="007544AB">
            <w:delText xml:space="preserve"> </w:delText>
          </w:r>
        </w:del>
        <w:r w:rsidR="00777E90" w:rsidDel="00F46B7A">
          <w:t>broad or narrow categories of conditions.</w:t>
        </w:r>
      </w:moveFrom>
      <w:moveFromRangeEnd w:id="41"/>
    </w:p>
    <w:p w14:paraId="05F06A29" w14:textId="77777777" w:rsidR="006D05D4" w:rsidRDefault="006D05D4" w:rsidP="006D05D4">
      <w:pPr>
        <w:spacing w:after="0"/>
        <w:rPr>
          <w:b/>
        </w:rPr>
      </w:pPr>
    </w:p>
    <w:p w14:paraId="73255798" w14:textId="77777777" w:rsidR="00EF2ADA" w:rsidRDefault="00EF2ADA" w:rsidP="00EF2ADA">
      <w:pPr>
        <w:spacing w:after="0"/>
        <w:rPr>
          <w:b/>
        </w:rPr>
      </w:pPr>
      <w:r>
        <w:rPr>
          <w:b/>
        </w:rPr>
        <w:t>RANK CONDITIONS TABLE</w:t>
      </w:r>
    </w:p>
    <w:p w14:paraId="7A9E64F7" w14:textId="46F5F6F1" w:rsidR="00EF2ADA" w:rsidRDefault="00EF2ADA" w:rsidP="00F5015F">
      <w:pPr>
        <w:spacing w:after="0"/>
      </w:pPr>
      <w:r>
        <w:t>This</w:t>
      </w:r>
      <w:r w:rsidR="00F5015F">
        <w:t xml:space="preserve"> is</w:t>
      </w:r>
      <w:r>
        <w:t xml:space="preserve"> a tabu</w:t>
      </w:r>
      <w:r w:rsidR="00E34F2A">
        <w:t xml:space="preserve">lar version of the Rank </w:t>
      </w:r>
      <w:del w:id="44" w:author="Nagasako, Julie@CDPH" w:date="2018-09-26T17:12:00Z">
        <w:r w:rsidR="00E34F2A" w:rsidDel="00F46B7A">
          <w:delText xml:space="preserve">Causes </w:delText>
        </w:r>
      </w:del>
      <w:ins w:id="45" w:author="Nagasako, Julie@CDPH" w:date="2018-09-26T17:12:00Z">
        <w:r w:rsidR="00F46B7A">
          <w:t xml:space="preserve">Conditions </w:t>
        </w:r>
      </w:ins>
      <w:r w:rsidR="00E34F2A">
        <w:t>t</w:t>
      </w:r>
      <w:r>
        <w:t>ab</w:t>
      </w:r>
      <w:ins w:id="46" w:author="Samuel, Michael@CDPH" w:date="2018-09-27T16:29:00Z">
        <w:r w:rsidR="007544AB">
          <w:t xml:space="preserve">, </w:t>
        </w:r>
      </w:ins>
      <w:ins w:id="47" w:author="Samuel, Michael@CDPH" w:date="2018-09-27T16:30:00Z">
        <w:r w:rsidR="007544AB">
          <w:t>providing</w:t>
        </w:r>
      </w:ins>
      <w:del w:id="48" w:author="Samuel, Michael@CDPH" w:date="2018-09-27T16:30:00Z">
        <w:r w:rsidR="00F5015F" w:rsidDel="007544AB">
          <w:delText>.</w:delText>
        </w:r>
      </w:del>
      <w:ins w:id="49" w:author="Samuel, Michael@CDPH" w:date="2018-09-27T16:30:00Z">
        <w:r w:rsidR="007544AB" w:rsidRPr="007544AB">
          <w:t xml:space="preserve"> </w:t>
        </w:r>
        <w:r w:rsidR="007544AB">
          <w:t xml:space="preserve">for a </w:t>
        </w:r>
        <w:r w:rsidR="007544AB" w:rsidRPr="007544AB">
          <w:t>more granular examination of specific numbers or rates</w:t>
        </w:r>
        <w:r w:rsidR="007544AB">
          <w:t>.</w:t>
        </w:r>
      </w:ins>
      <w:del w:id="50" w:author="Samuel, Michael@CDPH" w:date="2018-09-27T16:29:00Z">
        <w:r w:rsidR="00F5015F" w:rsidDel="007544AB">
          <w:delText xml:space="preserve"> It provides</w:delText>
        </w:r>
        <w:r w:rsidDel="007544AB">
          <w:delText xml:space="preserve"> </w:delText>
        </w:r>
        <w:commentRangeStart w:id="51"/>
        <w:r w:rsidDel="007544AB">
          <w:delText>data</w:delText>
        </w:r>
        <w:commentRangeEnd w:id="51"/>
        <w:r w:rsidR="00E3586F" w:rsidDel="007544AB">
          <w:rPr>
            <w:rStyle w:val="CommentReference"/>
          </w:rPr>
          <w:commentReference w:id="51"/>
        </w:r>
        <w:r w:rsidDel="007544AB">
          <w:delText xml:space="preserve"> for </w:delText>
        </w:r>
        <w:r w:rsidR="00E5563A" w:rsidDel="007544AB">
          <w:delText xml:space="preserve">condition categories </w:delText>
        </w:r>
        <w:r w:rsidDel="007544AB">
          <w:delText xml:space="preserve">for </w:delText>
        </w:r>
        <w:r w:rsidR="000E38D8" w:rsidDel="007544AB">
          <w:delText xml:space="preserve">either </w:delText>
        </w:r>
        <w:r w:rsidR="00327B30" w:rsidDel="007544AB">
          <w:delText xml:space="preserve">a </w:delText>
        </w:r>
        <w:r w:rsidDel="007544AB">
          <w:delText xml:space="preserve">selected </w:delText>
        </w:r>
        <w:r w:rsidR="00327B30" w:rsidDel="007544AB">
          <w:delText xml:space="preserve">county </w:delText>
        </w:r>
        <w:r w:rsidDel="007544AB">
          <w:delText>or the whole state.</w:delText>
        </w:r>
        <w:r w:rsidR="00F5015F" w:rsidDel="007544AB">
          <w:delText xml:space="preserve"> </w:delText>
        </w:r>
        <w:r w:rsidDel="007544AB">
          <w:delText>Ad</w:delText>
        </w:r>
        <w:r w:rsidR="00F5015F" w:rsidDel="007544AB">
          <w:delText>ditionally</w:delText>
        </w:r>
      </w:del>
      <w:r w:rsidR="00F5015F">
        <w:t xml:space="preserve">, </w:t>
      </w:r>
      <w:ins w:id="52" w:author="Samuel, Michael@CDPH" w:date="2018-09-27T16:29:00Z">
        <w:r w:rsidR="007544AB">
          <w:t>U</w:t>
        </w:r>
      </w:ins>
      <w:del w:id="53" w:author="Samuel, Michael@CDPH" w:date="2018-09-27T16:29:00Z">
        <w:r w:rsidR="00E3586F" w:rsidDel="007544AB">
          <w:delText>u</w:delText>
        </w:r>
      </w:del>
      <w:r w:rsidR="00E3586F">
        <w:t>sers can</w:t>
      </w:r>
      <w:r>
        <w:t xml:space="preserve"> sort </w:t>
      </w:r>
      <w:ins w:id="54" w:author="Nagasako, Julie@CDPH" w:date="2018-09-26T17:13:00Z">
        <w:r w:rsidR="00F46B7A">
          <w:t xml:space="preserve">the table </w:t>
        </w:r>
      </w:ins>
      <w:r>
        <w:t xml:space="preserve">on </w:t>
      </w:r>
      <w:r w:rsidR="00777E90">
        <w:t>any of the measures</w:t>
      </w:r>
      <w:ins w:id="55" w:author="Samuel, Michael@CDPH" w:date="2018-09-27T16:30:00Z">
        <w:r w:rsidR="007544AB">
          <w:t xml:space="preserve"> and can</w:t>
        </w:r>
      </w:ins>
      <w:ins w:id="56" w:author="Samuel, Michael@CDPH" w:date="2018-09-27T16:31:00Z">
        <w:r w:rsidR="007544AB">
          <w:t xml:space="preserve"> use</w:t>
        </w:r>
      </w:ins>
      <w:ins w:id="57" w:author="Samuel, Michael@CDPH" w:date="2018-09-27T16:30:00Z">
        <w:r w:rsidR="007544AB">
          <w:t xml:space="preserve"> </w:t>
        </w:r>
      </w:ins>
      <w:del w:id="58" w:author="Samuel, Michael@CDPH" w:date="2018-09-27T16:30:00Z">
        <w:r w:rsidR="00777E90" w:rsidDel="007544AB">
          <w:delText>,</w:delText>
        </w:r>
        <w:r w:rsidDel="007544AB">
          <w:delText xml:space="preserve"> which allows for </w:delText>
        </w:r>
        <w:r w:rsidR="000E38D8" w:rsidDel="007544AB">
          <w:delText xml:space="preserve">a </w:delText>
        </w:r>
        <w:r w:rsidDel="007544AB">
          <w:delText xml:space="preserve">more granular </w:delText>
        </w:r>
        <w:r w:rsidR="000E38D8" w:rsidDel="007544AB">
          <w:delText>examination of</w:delText>
        </w:r>
        <w:r w:rsidDel="007544AB">
          <w:delText xml:space="preserve"> specific numbers or rates.</w:delText>
        </w:r>
        <w:r w:rsidR="00F5015F" w:rsidDel="007544AB">
          <w:delText xml:space="preserve"> </w:delText>
        </w:r>
        <w:commentRangeStart w:id="59"/>
        <w:commentRangeStart w:id="60"/>
        <w:r w:rsidR="00F5015F" w:rsidDel="007544AB">
          <w:delText>The user is able to select male, female, or total, as well as the year and the geography</w:delText>
        </w:r>
        <w:commentRangeEnd w:id="59"/>
        <w:r w:rsidR="000E38D8" w:rsidDel="007544AB">
          <w:rPr>
            <w:rStyle w:val="CommentReference"/>
          </w:rPr>
          <w:commentReference w:id="59"/>
        </w:r>
        <w:commentRangeEnd w:id="60"/>
        <w:r w:rsidR="00F46B7A" w:rsidDel="007544AB">
          <w:rPr>
            <w:rStyle w:val="CommentReference"/>
          </w:rPr>
          <w:commentReference w:id="60"/>
        </w:r>
        <w:r w:rsidR="00F5015F" w:rsidDel="007544AB">
          <w:delText>.</w:delText>
        </w:r>
        <w:r w:rsidDel="007544AB">
          <w:delText xml:space="preserve"> </w:delText>
        </w:r>
      </w:del>
      <w:ins w:id="61" w:author="Samuel, Michael@CDPH" w:date="2018-09-27T16:31:00Z">
        <w:r w:rsidR="007544AB">
          <w:t>t</w:t>
        </w:r>
      </w:ins>
      <w:del w:id="62" w:author="Samuel, Michael@CDPH" w:date="2018-09-27T16:31:00Z">
        <w:r w:rsidR="00F5015F" w:rsidDel="007544AB">
          <w:delText>T</w:delText>
        </w:r>
      </w:del>
      <w:r w:rsidR="00F5015F">
        <w:t>he search window allows users to quickly find a specific condition</w:t>
      </w:r>
      <w:r>
        <w:t>.</w:t>
      </w:r>
    </w:p>
    <w:p w14:paraId="29945696" w14:textId="77777777" w:rsidR="00EF2ADA" w:rsidRDefault="00EF2ADA" w:rsidP="00EF2ADA">
      <w:pPr>
        <w:spacing w:after="0"/>
      </w:pPr>
    </w:p>
    <w:p w14:paraId="3ACA7FE6" w14:textId="77777777" w:rsidR="00EF2ADA" w:rsidRPr="00E34F2A" w:rsidRDefault="00EF2ADA" w:rsidP="00EF2ADA">
      <w:pPr>
        <w:spacing w:after="0"/>
      </w:pPr>
      <w:r w:rsidRPr="00D549DE">
        <w:rPr>
          <w:b/>
        </w:rPr>
        <w:t>RANK CONDITIONS BY SEX</w:t>
      </w:r>
      <w:r w:rsidR="00E34F2A">
        <w:rPr>
          <w:b/>
        </w:rPr>
        <w:t xml:space="preserve"> </w:t>
      </w:r>
      <w:r w:rsidR="00E34F2A" w:rsidRPr="00E34F2A">
        <w:rPr>
          <w:color w:val="FF0000"/>
        </w:rPr>
        <w:t>(work in progress</w:t>
      </w:r>
      <w:r w:rsidR="00E34F2A">
        <w:rPr>
          <w:color w:val="FF0000"/>
        </w:rPr>
        <w:t xml:space="preserve"> – awaiting further development of the tab</w:t>
      </w:r>
      <w:r w:rsidR="00E34F2A" w:rsidRPr="00E34F2A">
        <w:rPr>
          <w:color w:val="FF0000"/>
        </w:rPr>
        <w:t>)</w:t>
      </w:r>
    </w:p>
    <w:p w14:paraId="0599785E" w14:textId="77777777" w:rsidR="00D549DE" w:rsidRPr="00D549DE" w:rsidRDefault="00D549DE" w:rsidP="00F5015F">
      <w:pPr>
        <w:spacing w:after="0"/>
      </w:pPr>
      <w:r w:rsidRPr="00D549DE">
        <w:t xml:space="preserve">This tab </w:t>
      </w:r>
      <w:r>
        <w:t xml:space="preserve">ranks causes within a selected geography separately for males and females. </w:t>
      </w:r>
      <w:r w:rsidR="00F5015F">
        <w:t>It c</w:t>
      </w:r>
      <w:r>
        <w:t xml:space="preserve">an highlight conditions </w:t>
      </w:r>
      <w:r w:rsidR="00E3586F">
        <w:t xml:space="preserve">that </w:t>
      </w:r>
      <w:r>
        <w:t xml:space="preserve">appear to be </w:t>
      </w:r>
      <w:r w:rsidR="00E3586F">
        <w:t xml:space="preserve">a </w:t>
      </w:r>
      <w:r>
        <w:t>leading cause of death for one sex but not the other.</w:t>
      </w:r>
      <w:r w:rsidR="00F5015F">
        <w:t xml:space="preserve"> </w:t>
      </w:r>
      <w:del w:id="63" w:author="Nagasako, Julie@CDPH" w:date="2018-09-26T17:16:00Z">
        <w:r w:rsidR="00E34F2A" w:rsidDel="00F46B7A">
          <w:delText>I</w:delText>
        </w:r>
        <w:r w:rsidDel="00F46B7A">
          <w:delText xml:space="preserve">n some instances this is because of </w:delText>
        </w:r>
        <w:r w:rsidR="008241E1" w:rsidDel="00F46B7A">
          <w:delText xml:space="preserve">biological </w:delText>
        </w:r>
        <w:r w:rsidDel="00F46B7A">
          <w:delText>diff</w:delText>
        </w:r>
        <w:r w:rsidR="00E34F2A" w:rsidDel="00F46B7A">
          <w:delText xml:space="preserve">erences (i.e. ovarian cancer, prostate cancer), but in other instances </w:delText>
        </w:r>
        <w:commentRangeStart w:id="64"/>
        <w:commentRangeStart w:id="65"/>
        <w:r w:rsidR="008241E1" w:rsidDel="00F46B7A">
          <w:delText>biological differences may not necessarily apply</w:delText>
        </w:r>
        <w:commentRangeEnd w:id="64"/>
        <w:r w:rsidR="008241E1" w:rsidDel="00F46B7A">
          <w:rPr>
            <w:rStyle w:val="CommentReference"/>
          </w:rPr>
          <w:commentReference w:id="64"/>
        </w:r>
      </w:del>
      <w:commentRangeEnd w:id="65"/>
      <w:r w:rsidR="00F46B7A">
        <w:rPr>
          <w:rStyle w:val="CommentReference"/>
        </w:rPr>
        <w:commentReference w:id="65"/>
      </w:r>
      <w:del w:id="66" w:author="Nagasako, Julie@CDPH" w:date="2018-09-26T17:16:00Z">
        <w:r w:rsidR="00E34F2A" w:rsidDel="00F46B7A">
          <w:delText xml:space="preserve"> (i.e homicide or injury). </w:delText>
        </w:r>
      </w:del>
    </w:p>
    <w:p w14:paraId="6BAB7182" w14:textId="77777777" w:rsidR="00D549DE" w:rsidRDefault="00D549DE" w:rsidP="005A564C">
      <w:pPr>
        <w:spacing w:after="0"/>
        <w:rPr>
          <w:b/>
        </w:rPr>
      </w:pPr>
    </w:p>
    <w:p w14:paraId="2B2E6D62" w14:textId="77777777" w:rsidR="005A564C" w:rsidRDefault="005A564C" w:rsidP="005A564C">
      <w:pPr>
        <w:spacing w:after="0"/>
        <w:rPr>
          <w:b/>
        </w:rPr>
      </w:pPr>
      <w:r>
        <w:rPr>
          <w:b/>
        </w:rPr>
        <w:t>RANK COUNTIES/COMMUNITIES</w:t>
      </w:r>
    </w:p>
    <w:p w14:paraId="2F270478" w14:textId="77777777" w:rsidR="005A564C" w:rsidRPr="00E34F2A" w:rsidRDefault="00E34F2A" w:rsidP="00E34F2A">
      <w:pPr>
        <w:spacing w:after="0"/>
        <w:rPr>
          <w:b/>
        </w:rPr>
      </w:pPr>
      <w:r>
        <w:t>This tab displays</w:t>
      </w:r>
      <w:r w:rsidR="005A564C">
        <w:t xml:space="preserve"> </w:t>
      </w:r>
      <w:del w:id="67" w:author="Nagasako, Julie@CDPH" w:date="2018-09-26T17:17:00Z">
        <w:r w:rsidR="005A564C" w:rsidDel="0086714F">
          <w:delText xml:space="preserve">for a selected condition </w:delText>
        </w:r>
      </w:del>
      <w:r w:rsidR="00D25378">
        <w:t>the</w:t>
      </w:r>
      <w:ins w:id="68" w:author="Nagasako, Julie@CDPH" w:date="2018-09-26T17:17:00Z">
        <w:r w:rsidR="0086714F">
          <w:t xml:space="preserve"> ranked</w:t>
        </w:r>
      </w:ins>
      <w:r w:rsidR="00D25378">
        <w:t xml:space="preserve"> order </w:t>
      </w:r>
      <w:r w:rsidR="005A564C">
        <w:t xml:space="preserve">of </w:t>
      </w:r>
      <w:del w:id="69" w:author="Nagasako, Julie@CDPH" w:date="2018-09-26T17:17:00Z">
        <w:r w:rsidR="005A564C" w:rsidDel="0086714F">
          <w:delText>the</w:delText>
        </w:r>
      </w:del>
      <w:r w:rsidR="005A564C">
        <w:t xml:space="preserve"> counties in California or the communities within a selected county</w:t>
      </w:r>
      <w:ins w:id="70" w:author="Nagasako, Julie@CDPH" w:date="2018-09-26T17:17:00Z">
        <w:r w:rsidR="0086714F">
          <w:t xml:space="preserve"> for a selected condition</w:t>
        </w:r>
      </w:ins>
      <w:r>
        <w:t>.</w:t>
      </w:r>
      <w:r>
        <w:rPr>
          <w:b/>
        </w:rPr>
        <w:t xml:space="preserve"> </w:t>
      </w:r>
      <w:ins w:id="71" w:author="Nagasako, Julie@CDPH" w:date="2018-09-26T17:18:00Z">
        <w:r w:rsidR="0086714F" w:rsidRPr="0086714F">
          <w:rPr>
            <w:rPrChange w:id="72" w:author="Nagasako, Julie@CDPH" w:date="2018-09-26T17:19:00Z">
              <w:rPr>
                <w:b/>
              </w:rPr>
            </w:rPrChange>
          </w:rPr>
          <w:t xml:space="preserve">These </w:t>
        </w:r>
      </w:ins>
      <w:del w:id="73" w:author="Nagasako, Julie@CDPH" w:date="2018-09-26T17:18:00Z">
        <w:r w:rsidRPr="0086714F" w:rsidDel="0086714F">
          <w:delText>R</w:delText>
        </w:r>
      </w:del>
      <w:ins w:id="74" w:author="Nagasako, Julie@CDPH" w:date="2018-09-26T17:18:00Z">
        <w:r w:rsidR="0086714F" w:rsidRPr="0086714F">
          <w:t>r</w:t>
        </w:r>
      </w:ins>
      <w:r w:rsidRPr="003E632E">
        <w:t>anking</w:t>
      </w:r>
      <w:ins w:id="75" w:author="Nagasako, Julie@CDPH" w:date="2018-09-26T17:18:00Z">
        <w:r w:rsidR="0086714F" w:rsidRPr="003E632E">
          <w:t>s</w:t>
        </w:r>
      </w:ins>
      <w:r>
        <w:t xml:space="preserve"> </w:t>
      </w:r>
      <w:del w:id="76" w:author="Nagasako, Julie@CDPH" w:date="2018-09-26T17:18:00Z">
        <w:r w:rsidDel="0086714F">
          <w:delText xml:space="preserve">in this way </w:delText>
        </w:r>
      </w:del>
      <w:r w:rsidR="008241E1">
        <w:t>highlight</w:t>
      </w:r>
      <w:del w:id="77" w:author="Nagasako, Julie@CDPH" w:date="2018-09-26T17:18:00Z">
        <w:r w:rsidR="008241E1" w:rsidDel="0086714F">
          <w:delText>s</w:delText>
        </w:r>
      </w:del>
      <w:r>
        <w:t xml:space="preserve"> </w:t>
      </w:r>
      <w:r w:rsidR="00777E90">
        <w:t xml:space="preserve">places </w:t>
      </w:r>
      <w:r>
        <w:t>where</w:t>
      </w:r>
      <w:r w:rsidR="005A564C">
        <w:t xml:space="preserve"> </w:t>
      </w:r>
      <w:r>
        <w:t xml:space="preserve">a particular </w:t>
      </w:r>
      <w:r w:rsidR="008241E1">
        <w:t xml:space="preserve">condition </w:t>
      </w:r>
      <w:r>
        <w:t>is</w:t>
      </w:r>
      <w:r w:rsidR="00777E90">
        <w:t xml:space="preserve"> the highest </w:t>
      </w:r>
      <w:r w:rsidR="008241E1">
        <w:t xml:space="preserve">as well as </w:t>
      </w:r>
      <w:r w:rsidR="00D25378">
        <w:t xml:space="preserve">highlighting </w:t>
      </w:r>
      <w:r w:rsidR="008241E1">
        <w:t xml:space="preserve">geographical </w:t>
      </w:r>
      <w:r w:rsidR="00D25378">
        <w:t>disparities</w:t>
      </w:r>
      <w:r w:rsidR="008241E1">
        <w:t xml:space="preserve"> of the condition</w:t>
      </w:r>
      <w:r w:rsidR="00576CEC">
        <w:t>.</w:t>
      </w:r>
      <w:r>
        <w:rPr>
          <w:b/>
        </w:rPr>
        <w:t xml:space="preserve"> </w:t>
      </w:r>
      <w:r w:rsidR="005A564C">
        <w:t xml:space="preserve"> </w:t>
      </w:r>
      <w:r w:rsidR="00D25378">
        <w:lastRenderedPageBreak/>
        <w:t xml:space="preserve">Years </w:t>
      </w:r>
      <w:r w:rsidR="005A564C">
        <w:t xml:space="preserve">of life lost and number of deaths will tend to be highest in areas with </w:t>
      </w:r>
      <w:r w:rsidR="00D25378">
        <w:t xml:space="preserve">the largest </w:t>
      </w:r>
      <w:r w:rsidR="005A564C">
        <w:t>population</w:t>
      </w:r>
      <w:r w:rsidR="00D25378">
        <w:t xml:space="preserve">s, whereas rate measures adjust for population </w:t>
      </w:r>
      <w:del w:id="78" w:author="Nagasako, Julie@CDPH" w:date="2018-09-26T17:18:00Z">
        <w:r w:rsidR="00D25378" w:rsidDel="0086714F">
          <w:delText>szie</w:delText>
        </w:r>
      </w:del>
      <w:ins w:id="79" w:author="Nagasako, Julie@CDPH" w:date="2018-09-26T17:18:00Z">
        <w:r w:rsidR="0086714F">
          <w:t>size</w:t>
        </w:r>
      </w:ins>
      <w:r>
        <w:t>.</w:t>
      </w:r>
      <w:r>
        <w:rPr>
          <w:b/>
        </w:rPr>
        <w:t xml:space="preserve"> </w:t>
      </w:r>
      <w:r w:rsidR="00D25378">
        <w:t>Note</w:t>
      </w:r>
      <w:r w:rsidR="005A564C">
        <w:t xml:space="preserve"> that higher ranking counties or communities </w:t>
      </w:r>
      <w:r w:rsidR="00807514">
        <w:t>may not be</w:t>
      </w:r>
      <w:r w:rsidR="005A564C">
        <w:t xml:space="preserve"> meaningfully higher from a statistical perspective</w:t>
      </w:r>
      <w:r w:rsidR="005F3F49">
        <w:t>;</w:t>
      </w:r>
      <w:r w:rsidR="005A564C">
        <w:t xml:space="preserve"> </w:t>
      </w:r>
      <w:r w:rsidR="005F3F49">
        <w:t xml:space="preserve">examining </w:t>
      </w:r>
      <w:r w:rsidR="005A564C">
        <w:t xml:space="preserve">the confidence intervals </w:t>
      </w:r>
      <w:r w:rsidR="005F3F49">
        <w:t>will help determine if there is a meaningful difference or not</w:t>
      </w:r>
      <w:r w:rsidR="00EF2ADA">
        <w:t>.</w:t>
      </w:r>
    </w:p>
    <w:p w14:paraId="06E34E75" w14:textId="77777777" w:rsidR="00E34F2A" w:rsidRDefault="00E34F2A" w:rsidP="00E34F2A">
      <w:pPr>
        <w:spacing w:after="0"/>
      </w:pPr>
    </w:p>
    <w:p w14:paraId="59459054" w14:textId="77777777" w:rsidR="005A564C" w:rsidRPr="00E34F2A" w:rsidRDefault="005A564C" w:rsidP="00E34F2A">
      <w:pPr>
        <w:spacing w:after="0"/>
        <w:rPr>
          <w:b/>
        </w:rPr>
      </w:pPr>
      <w:r>
        <w:t xml:space="preserve">Note: </w:t>
      </w:r>
      <w:del w:id="80" w:author="Nagasako, Julie@CDPH" w:date="2018-09-26T17:19:00Z">
        <w:r w:rsidDel="0086714F">
          <w:delText>For the moment</w:delText>
        </w:r>
      </w:del>
      <w:ins w:id="81" w:author="Nagasako, Julie@CDPH" w:date="2018-09-26T17:19:00Z">
        <w:r w:rsidR="0086714F">
          <w:t>In the current version</w:t>
        </w:r>
      </w:ins>
      <w:r>
        <w:t>, confidence intervals are only displayed for the crude death rate but will be available soon for all measures</w:t>
      </w:r>
      <w:ins w:id="82" w:author="Nagasako, Julie@CDPH" w:date="2018-09-26T17:19:00Z">
        <w:r w:rsidR="0086714F">
          <w:t>.</w:t>
        </w:r>
      </w:ins>
    </w:p>
    <w:p w14:paraId="5CBEDEB3" w14:textId="77777777" w:rsidR="005A564C" w:rsidRDefault="005A564C" w:rsidP="006D05D4">
      <w:pPr>
        <w:spacing w:after="0"/>
        <w:rPr>
          <w:b/>
        </w:rPr>
      </w:pPr>
    </w:p>
    <w:p w14:paraId="2172605B" w14:textId="77777777" w:rsidR="006D05D4" w:rsidRDefault="006D05D4" w:rsidP="006D05D4">
      <w:pPr>
        <w:spacing w:after="0"/>
        <w:rPr>
          <w:b/>
        </w:rPr>
      </w:pPr>
    </w:p>
    <w:p w14:paraId="3BE7490B" w14:textId="77777777" w:rsidR="004B1FCA" w:rsidRDefault="006D05D4" w:rsidP="006D05D4">
      <w:pPr>
        <w:spacing w:after="0"/>
        <w:rPr>
          <w:b/>
        </w:rPr>
      </w:pPr>
      <w:r>
        <w:rPr>
          <w:b/>
        </w:rPr>
        <w:t>TREND</w:t>
      </w:r>
    </w:p>
    <w:p w14:paraId="32E9F780" w14:textId="77777777" w:rsidR="004B1FCA" w:rsidRDefault="00E34F2A" w:rsidP="00E34F2A">
      <w:pPr>
        <w:spacing w:after="0"/>
      </w:pPr>
      <w:r>
        <w:t>This graph displays</w:t>
      </w:r>
      <w:r w:rsidR="004B1FCA">
        <w:t xml:space="preserve"> the trend over time for a </w:t>
      </w:r>
      <w:r w:rsidR="003F6A26">
        <w:t>particular condition within</w:t>
      </w:r>
      <w:r w:rsidR="004B1FCA">
        <w:t xml:space="preserve"> a selected geography, separately for </w:t>
      </w:r>
      <w:commentRangeStart w:id="83"/>
      <w:commentRangeStart w:id="84"/>
      <w:r w:rsidR="004B1FCA">
        <w:t>males, females</w:t>
      </w:r>
      <w:commentRangeEnd w:id="83"/>
      <w:r w:rsidR="003F6A26">
        <w:rPr>
          <w:rStyle w:val="CommentReference"/>
        </w:rPr>
        <w:commentReference w:id="83"/>
      </w:r>
      <w:commentRangeEnd w:id="84"/>
      <w:r w:rsidR="0086714F">
        <w:rPr>
          <w:rStyle w:val="CommentReference"/>
        </w:rPr>
        <w:commentReference w:id="84"/>
      </w:r>
      <w:r w:rsidR="004B1FCA">
        <w:t>, and the total</w:t>
      </w:r>
      <w:ins w:id="85" w:author="Nagasako, Julie@CDPH" w:date="2018-09-26T17:20:00Z">
        <w:r w:rsidR="0086714F">
          <w:t xml:space="preserve"> population</w:t>
        </w:r>
      </w:ins>
      <w:r w:rsidR="004B1FCA">
        <w:t>.</w:t>
      </w:r>
      <w:r>
        <w:t xml:space="preserve"> </w:t>
      </w:r>
      <w:r w:rsidR="004B1FCA">
        <w:t xml:space="preserve">Reviewing the trend over time is important for understanding which problems are improving and which are getting worse. </w:t>
      </w:r>
    </w:p>
    <w:p w14:paraId="54C8AE6F" w14:textId="77777777" w:rsidR="00E34F2A" w:rsidRDefault="00E34F2A" w:rsidP="00E34F2A">
      <w:pPr>
        <w:spacing w:after="0"/>
      </w:pPr>
    </w:p>
    <w:p w14:paraId="31D8B65C" w14:textId="77777777" w:rsidR="004B1FCA" w:rsidRDefault="00B36D7C" w:rsidP="00E34F2A">
      <w:pPr>
        <w:spacing w:after="0"/>
      </w:pPr>
      <w:r>
        <w:t>Note: Because the data for the communities and census tract are currently aggregated for 5 years, those data are not available currently in the trend tab.</w:t>
      </w:r>
    </w:p>
    <w:p w14:paraId="61D8BFB0" w14:textId="77777777" w:rsidR="006D05D4" w:rsidRDefault="006D05D4" w:rsidP="006D05D4">
      <w:pPr>
        <w:spacing w:after="0"/>
        <w:rPr>
          <w:b/>
        </w:rPr>
      </w:pPr>
    </w:p>
    <w:p w14:paraId="533E9BBA" w14:textId="77777777" w:rsidR="00B36D7C" w:rsidRDefault="00EF2ADA" w:rsidP="006D05D4">
      <w:pPr>
        <w:spacing w:after="0"/>
        <w:rPr>
          <w:b/>
        </w:rPr>
      </w:pPr>
      <w:r>
        <w:rPr>
          <w:b/>
        </w:rPr>
        <w:t>S</w:t>
      </w:r>
      <w:r w:rsidR="003F6A26">
        <w:rPr>
          <w:b/>
        </w:rPr>
        <w:t xml:space="preserve">OCIAL </w:t>
      </w:r>
      <w:r>
        <w:rPr>
          <w:b/>
        </w:rPr>
        <w:t>D</w:t>
      </w:r>
      <w:r w:rsidR="003F6A26">
        <w:rPr>
          <w:b/>
        </w:rPr>
        <w:t xml:space="preserve">ETERMINANTS </w:t>
      </w:r>
      <w:r>
        <w:rPr>
          <w:b/>
        </w:rPr>
        <w:t>O</w:t>
      </w:r>
      <w:r w:rsidR="003F6A26">
        <w:rPr>
          <w:b/>
        </w:rPr>
        <w:t xml:space="preserve">F </w:t>
      </w:r>
      <w:r>
        <w:rPr>
          <w:b/>
        </w:rPr>
        <w:t>H</w:t>
      </w:r>
      <w:r w:rsidR="003F6A26">
        <w:rPr>
          <w:b/>
        </w:rPr>
        <w:t>EALTH</w:t>
      </w:r>
      <w:r>
        <w:rPr>
          <w:b/>
        </w:rPr>
        <w:t xml:space="preserve"> ASSOCIATIONS</w:t>
      </w:r>
    </w:p>
    <w:p w14:paraId="23E911C7" w14:textId="77777777" w:rsidR="00C06D5C" w:rsidRDefault="00677BFC" w:rsidP="00677BFC">
      <w:pPr>
        <w:spacing w:after="0"/>
        <w:rPr>
          <w:ins w:id="86" w:author="Nagasako, Julie@CDPH" w:date="2018-09-26T17:21:00Z"/>
        </w:rPr>
      </w:pPr>
      <w:r>
        <w:t xml:space="preserve">This scatter plot </w:t>
      </w:r>
      <w:r w:rsidR="00777E90">
        <w:t>displays the correlation of</w:t>
      </w:r>
      <w:r w:rsidR="00C06D5C">
        <w:t xml:space="preserve"> a selected social determinant measure with a selected condition.</w:t>
      </w:r>
      <w:r w:rsidRPr="00677BFC">
        <w:t xml:space="preserve"> </w:t>
      </w:r>
      <w:r>
        <w:t xml:space="preserve">Each dot </w:t>
      </w:r>
      <w:r w:rsidR="00807514">
        <w:t xml:space="preserve">maps </w:t>
      </w:r>
      <w:r>
        <w:t>the value of the social determinant measure</w:t>
      </w:r>
      <w:r w:rsidR="001368D4">
        <w:t xml:space="preserve"> against</w:t>
      </w:r>
      <w:r>
        <w:t xml:space="preserve"> the value of the condition measure for one geographic unit</w:t>
      </w:r>
      <w:r w:rsidR="001368D4">
        <w:t xml:space="preserve"> (</w:t>
      </w:r>
      <w:r>
        <w:t xml:space="preserve">county, community, or </w:t>
      </w:r>
      <w:r w:rsidR="001368D4">
        <w:t>census tract)</w:t>
      </w:r>
      <w:ins w:id="87" w:author="Nagasako, Julie@CDPH" w:date="2018-09-26T17:21:00Z">
        <w:r w:rsidR="0086714F">
          <w:t>.</w:t>
        </w:r>
      </w:ins>
      <w:r w:rsidRPr="00677BFC">
        <w:t xml:space="preserve"> </w:t>
      </w:r>
      <w:r>
        <w:t>Because this association is “ecologic” (correlation of geographic units, not of individuals)</w:t>
      </w:r>
      <w:r w:rsidR="00807514">
        <w:t>,</w:t>
      </w:r>
      <w:r>
        <w:t xml:space="preserve"> it is particularly important in this tab to look at measures that take into account the size and age distribution of the population, </w:t>
      </w:r>
      <w:r w:rsidR="001368D4">
        <w:t xml:space="preserve">such as </w:t>
      </w:r>
      <w:r>
        <w:t xml:space="preserve">age-adjusted YLL rate and </w:t>
      </w:r>
      <w:r w:rsidR="00807514">
        <w:t>age-</w:t>
      </w:r>
      <w:r>
        <w:t>adjusted death rate.</w:t>
      </w:r>
      <w:r w:rsidRPr="00677BFC">
        <w:t xml:space="preserve"> </w:t>
      </w:r>
      <w:r>
        <w:t xml:space="preserve">While correlations do not indicate causation, they are a potentially important </w:t>
      </w:r>
      <w:r w:rsidR="00807514">
        <w:t>way to understand</w:t>
      </w:r>
      <w:r>
        <w:t xml:space="preserve"> the differential roles of some social determinants of health on disease outcomes.</w:t>
      </w:r>
    </w:p>
    <w:p w14:paraId="3F5BC5A7" w14:textId="77777777" w:rsidR="0086714F" w:rsidRPr="00677BFC" w:rsidRDefault="0086714F" w:rsidP="00677BFC">
      <w:pPr>
        <w:spacing w:after="0"/>
        <w:rPr>
          <w:b/>
        </w:rPr>
      </w:pPr>
    </w:p>
    <w:p w14:paraId="3EBA60A6" w14:textId="77777777" w:rsidR="00C06D5C" w:rsidRPr="00677BFC" w:rsidRDefault="00C06D5C" w:rsidP="00677BFC">
      <w:pPr>
        <w:spacing w:after="0"/>
        <w:rPr>
          <w:b/>
        </w:rPr>
      </w:pPr>
      <w:r>
        <w:t>(</w:t>
      </w:r>
      <w:r w:rsidRPr="00677BFC">
        <w:rPr>
          <w:color w:val="FF0000"/>
        </w:rPr>
        <w:t>Needs to be added</w:t>
      </w:r>
      <w:r>
        <w:t>)</w:t>
      </w:r>
      <w:del w:id="88" w:author="Nagasako, Julie@CDPH" w:date="2018-09-26T17:21:00Z">
        <w:r w:rsidDel="0086714F">
          <w:delText>At the moment</w:delText>
        </w:r>
      </w:del>
      <w:ins w:id="89" w:author="Nagasako, Julie@CDPH" w:date="2018-09-26T17:21:00Z">
        <w:r w:rsidR="0086714F">
          <w:t>In the current version</w:t>
        </w:r>
      </w:ins>
      <w:r>
        <w:t>, the colors represent the regions of the state – the colors represent the rurality levels of the places represented by the dots</w:t>
      </w:r>
    </w:p>
    <w:p w14:paraId="0F1A9700" w14:textId="77777777" w:rsidR="00773754" w:rsidRDefault="00677BFC" w:rsidP="00677BFC">
      <w:pPr>
        <w:spacing w:after="0"/>
      </w:pPr>
      <w:r>
        <w:t xml:space="preserve">Note: Currently this tab only displays one variable, but </w:t>
      </w:r>
      <w:r w:rsidR="002319B2">
        <w:t>the display and analysis in this tab</w:t>
      </w:r>
      <w:r>
        <w:t xml:space="preserve"> will be expanded</w:t>
      </w:r>
      <w:r w:rsidR="002319B2">
        <w:t xml:space="preserve"> to include multiple variables simultaneously. </w:t>
      </w:r>
    </w:p>
    <w:p w14:paraId="0A1F948C" w14:textId="77777777" w:rsidR="00773754" w:rsidRDefault="00773754">
      <w:r>
        <w:br w:type="page"/>
      </w:r>
    </w:p>
    <w:p w14:paraId="78928583" w14:textId="77777777" w:rsidR="002319B2" w:rsidRDefault="00773754" w:rsidP="00677BFC">
      <w:pPr>
        <w:spacing w:after="0"/>
        <w:rPr>
          <w:b/>
          <w:sz w:val="28"/>
        </w:rPr>
      </w:pPr>
      <w:r w:rsidRPr="00773754">
        <w:rPr>
          <w:b/>
          <w:sz w:val="28"/>
        </w:rPr>
        <w:t>HOME PAGE</w:t>
      </w:r>
    </w:p>
    <w:p w14:paraId="2818FDCF" w14:textId="77777777" w:rsidR="00773754" w:rsidRDefault="00773754" w:rsidP="00773754">
      <w:pPr>
        <w:pStyle w:val="NormalWeb"/>
        <w:rPr>
          <w:rFonts w:ascii="Calibri" w:hAnsi="Calibri" w:cs="Calibri"/>
          <w:color w:val="000000"/>
        </w:rPr>
      </w:pPr>
      <w:r>
        <w:rPr>
          <w:rFonts w:ascii="Calibri" w:hAnsi="Calibri" w:cs="Calibri"/>
          <w:color w:val="000000"/>
        </w:rPr>
        <w:t>Hi Michael,</w:t>
      </w:r>
    </w:p>
    <w:p w14:paraId="61CDB48E" w14:textId="77777777" w:rsidR="00773754" w:rsidRDefault="00773754" w:rsidP="00773754">
      <w:pPr>
        <w:pStyle w:val="NormalWeb"/>
        <w:rPr>
          <w:rFonts w:ascii="Calibri" w:hAnsi="Calibri" w:cs="Calibri"/>
          <w:color w:val="000000"/>
        </w:rPr>
      </w:pPr>
    </w:p>
    <w:p w14:paraId="2B949AEE" w14:textId="77777777" w:rsidR="00773754" w:rsidRDefault="00773754" w:rsidP="00773754">
      <w:pPr>
        <w:pStyle w:val="NormalWeb"/>
        <w:rPr>
          <w:rFonts w:ascii="Calibri" w:hAnsi="Calibri" w:cs="Calibri"/>
          <w:color w:val="000000"/>
        </w:rPr>
      </w:pPr>
      <w:r>
        <w:rPr>
          <w:rFonts w:ascii="Calibri" w:hAnsi="Calibri" w:cs="Calibri"/>
          <w:color w:val="000000"/>
        </w:rPr>
        <w:t>I've attached my input on the CCB homepage text. Reviewing the app structure I looked at four sections where explanatory text could be included. </w:t>
      </w:r>
    </w:p>
    <w:p w14:paraId="7F087326" w14:textId="77777777" w:rsidR="00773754" w:rsidRDefault="00773754" w:rsidP="00773754">
      <w:pPr>
        <w:pStyle w:val="NormalWeb"/>
        <w:rPr>
          <w:rFonts w:ascii="Calibri" w:hAnsi="Calibri" w:cs="Calibri"/>
          <w:color w:val="000000"/>
        </w:rPr>
      </w:pPr>
    </w:p>
    <w:p w14:paraId="02367F15" w14:textId="77777777" w:rsidR="00773754" w:rsidRDefault="00773754" w:rsidP="00773754">
      <w:pPr>
        <w:pStyle w:val="NormalWeb"/>
        <w:rPr>
          <w:rFonts w:ascii="Calibri" w:hAnsi="Calibri" w:cs="Calibri"/>
          <w:color w:val="000000"/>
        </w:rPr>
      </w:pPr>
      <w:r>
        <w:rPr>
          <w:rFonts w:ascii="Calibri" w:hAnsi="Calibri" w:cs="Calibri"/>
          <w:color w:val="000000"/>
        </w:rPr>
        <w:t>1.) Top header</w:t>
      </w:r>
    </w:p>
    <w:p w14:paraId="7FB5E8EB" w14:textId="77777777" w:rsidR="00773754" w:rsidRDefault="00773754" w:rsidP="00773754">
      <w:pPr>
        <w:pStyle w:val="NormalWeb"/>
        <w:rPr>
          <w:rFonts w:ascii="Calibri" w:hAnsi="Calibri" w:cs="Calibri"/>
          <w:color w:val="000000"/>
        </w:rPr>
      </w:pPr>
      <w:r>
        <w:rPr>
          <w:rFonts w:ascii="Calibri" w:hAnsi="Calibri" w:cs="Calibri"/>
          <w:color w:val="000000"/>
        </w:rPr>
        <w:t xml:space="preserve">2.) Column Above </w:t>
      </w:r>
      <w:proofErr w:type="spellStart"/>
      <w:r>
        <w:rPr>
          <w:rFonts w:ascii="Calibri" w:hAnsi="Calibri" w:cs="Calibri"/>
          <w:color w:val="000000"/>
        </w:rPr>
        <w:t>the"Fold</w:t>
      </w:r>
      <w:proofErr w:type="spellEnd"/>
      <w:r>
        <w:rPr>
          <w:rFonts w:ascii="Calibri" w:hAnsi="Calibri" w:cs="Calibri"/>
          <w:color w:val="000000"/>
        </w:rPr>
        <w:t>" (the approximate content visible on the initial screen before scrolling)</w:t>
      </w:r>
    </w:p>
    <w:p w14:paraId="00B58A98" w14:textId="77777777" w:rsidR="00773754" w:rsidRDefault="00773754" w:rsidP="00773754">
      <w:pPr>
        <w:pStyle w:val="NormalWeb"/>
        <w:rPr>
          <w:rFonts w:ascii="Calibri" w:hAnsi="Calibri" w:cs="Calibri"/>
          <w:color w:val="000000"/>
        </w:rPr>
      </w:pPr>
      <w:r>
        <w:rPr>
          <w:rFonts w:ascii="Calibri" w:hAnsi="Calibri" w:cs="Calibri"/>
          <w:color w:val="000000"/>
        </w:rPr>
        <w:t>3.) Column Below the "Fold" (below that, some scrolling needed)</w:t>
      </w:r>
    </w:p>
    <w:p w14:paraId="4F92A024" w14:textId="77777777" w:rsidR="00773754" w:rsidRDefault="00773754" w:rsidP="00773754">
      <w:pPr>
        <w:pStyle w:val="NormalWeb"/>
        <w:rPr>
          <w:rFonts w:ascii="Calibri" w:hAnsi="Calibri" w:cs="Calibri"/>
          <w:color w:val="000000"/>
        </w:rPr>
      </w:pPr>
      <w:r>
        <w:rPr>
          <w:rFonts w:ascii="Calibri" w:hAnsi="Calibri" w:cs="Calibri"/>
          <w:color w:val="000000"/>
        </w:rPr>
        <w:t>4.) Graphic panel (the large section to the right of the column above/below the graphics)</w:t>
      </w:r>
    </w:p>
    <w:p w14:paraId="47166463" w14:textId="77777777" w:rsidR="00773754" w:rsidRDefault="00773754" w:rsidP="00773754">
      <w:pPr>
        <w:pStyle w:val="NormalWeb"/>
        <w:rPr>
          <w:rFonts w:ascii="Calibri" w:hAnsi="Calibri" w:cs="Calibri"/>
          <w:color w:val="000000"/>
        </w:rPr>
      </w:pPr>
    </w:p>
    <w:p w14:paraId="41161111" w14:textId="77777777" w:rsidR="00773754" w:rsidRDefault="00773754" w:rsidP="00773754">
      <w:pPr>
        <w:pStyle w:val="NormalWeb"/>
        <w:rPr>
          <w:rFonts w:ascii="Calibri" w:hAnsi="Calibri" w:cs="Calibri"/>
          <w:color w:val="000000"/>
        </w:rPr>
      </w:pPr>
      <w:r>
        <w:rPr>
          <w:rFonts w:ascii="Calibri" w:hAnsi="Calibri" w:cs="Calibri"/>
          <w:color w:val="000000"/>
        </w:rPr>
        <w:t>I've attached recommendations for which content I would prioritize for each section, but these could be juggled/cut.  It also made me think that at some point we may need to consider a more detailed "about" page. </w:t>
      </w:r>
    </w:p>
    <w:p w14:paraId="0699909F" w14:textId="77777777" w:rsidR="00773754" w:rsidRDefault="00773754" w:rsidP="00773754">
      <w:pPr>
        <w:pStyle w:val="NormalWeb"/>
        <w:rPr>
          <w:rFonts w:ascii="Calibri" w:hAnsi="Calibri" w:cs="Calibri"/>
          <w:color w:val="000000"/>
        </w:rPr>
      </w:pPr>
      <w:bookmarkStart w:id="90" w:name="_GoBack"/>
      <w:bookmarkEnd w:id="90"/>
    </w:p>
    <w:p w14:paraId="4C4DD643" w14:textId="77777777" w:rsidR="00773754" w:rsidRDefault="00773754" w:rsidP="00773754">
      <w:pPr>
        <w:pStyle w:val="NormalWeb"/>
        <w:rPr>
          <w:rFonts w:ascii="Calibri" w:hAnsi="Calibri" w:cs="Calibri"/>
          <w:color w:val="000000"/>
        </w:rPr>
      </w:pPr>
      <w:r>
        <w:rPr>
          <w:rFonts w:ascii="Calibri" w:hAnsi="Calibri" w:cs="Calibri"/>
          <w:color w:val="000000"/>
        </w:rPr>
        <w:t>Several pieces still need some work - but I think it'd be good to begin with this and determine next steps.  Probably worth having Scott -- the soul of brevity -- take a pass through it once we concur on the material.</w:t>
      </w:r>
    </w:p>
    <w:p w14:paraId="6121B283" w14:textId="77777777" w:rsidR="00773754" w:rsidRDefault="00773754" w:rsidP="00773754">
      <w:pPr>
        <w:pStyle w:val="NormalWeb"/>
        <w:rPr>
          <w:rFonts w:ascii="Calibri" w:hAnsi="Calibri" w:cs="Calibri"/>
          <w:color w:val="000000"/>
        </w:rPr>
      </w:pPr>
    </w:p>
    <w:p w14:paraId="64CA3430" w14:textId="77777777" w:rsidR="00773754" w:rsidRDefault="00773754" w:rsidP="00773754">
      <w:pPr>
        <w:pStyle w:val="NormalWeb"/>
        <w:rPr>
          <w:rFonts w:ascii="Calibri" w:hAnsi="Calibri" w:cs="Calibri"/>
          <w:color w:val="000000"/>
        </w:rPr>
      </w:pPr>
      <w:r>
        <w:rPr>
          <w:rFonts w:ascii="Calibri" w:hAnsi="Calibri" w:cs="Calibri"/>
          <w:color w:val="000000"/>
        </w:rPr>
        <w:t>I'm also open to any edits you'd like to make to this content - although I would like to review the final text before we go live(-</w:t>
      </w:r>
      <w:proofErr w:type="spellStart"/>
      <w:r>
        <w:rPr>
          <w:rFonts w:ascii="Calibri" w:hAnsi="Calibri" w:cs="Calibri"/>
          <w:color w:val="000000"/>
        </w:rPr>
        <w:t>er</w:t>
      </w:r>
      <w:proofErr w:type="spellEnd"/>
      <w:r>
        <w:rPr>
          <w:rFonts w:ascii="Calibri" w:hAnsi="Calibri" w:cs="Calibri"/>
          <w:color w:val="000000"/>
        </w:rPr>
        <w:t>).</w:t>
      </w:r>
    </w:p>
    <w:p w14:paraId="3C410528" w14:textId="77777777" w:rsidR="00773754" w:rsidRDefault="00773754" w:rsidP="00773754">
      <w:pPr>
        <w:pStyle w:val="NormalWeb"/>
        <w:rPr>
          <w:rFonts w:ascii="Calibri" w:hAnsi="Calibri" w:cs="Calibri"/>
          <w:color w:val="000000"/>
        </w:rPr>
      </w:pPr>
      <w:r>
        <w:rPr>
          <w:rFonts w:ascii="Calibri" w:hAnsi="Calibri" w:cs="Calibri"/>
          <w:color w:val="000000"/>
        </w:rPr>
        <w:t>Katey - some of this may be useful as you're developing communications - although we wouldn't need all of it.</w:t>
      </w:r>
    </w:p>
    <w:p w14:paraId="256FA2B4" w14:textId="77777777" w:rsidR="00773754" w:rsidRDefault="00773754" w:rsidP="00773754">
      <w:pPr>
        <w:pStyle w:val="NormalWeb"/>
        <w:rPr>
          <w:rFonts w:ascii="Calibri" w:hAnsi="Calibri" w:cs="Calibri"/>
          <w:color w:val="000000"/>
        </w:rPr>
      </w:pPr>
    </w:p>
    <w:p w14:paraId="46C19EB2" w14:textId="77777777" w:rsidR="00773754" w:rsidRDefault="00773754" w:rsidP="00773754">
      <w:pPr>
        <w:pStyle w:val="NormalWeb"/>
        <w:rPr>
          <w:rFonts w:ascii="Calibri" w:hAnsi="Calibri" w:cs="Calibri"/>
          <w:color w:val="000000"/>
        </w:rPr>
      </w:pPr>
      <w:r>
        <w:rPr>
          <w:rFonts w:ascii="Calibri" w:hAnsi="Calibri" w:cs="Calibri"/>
          <w:color w:val="000000"/>
        </w:rPr>
        <w:t>Thanks,</w:t>
      </w:r>
    </w:p>
    <w:p w14:paraId="0CF1DB33" w14:textId="77777777" w:rsidR="00773754" w:rsidRDefault="00773754" w:rsidP="00773754">
      <w:pPr>
        <w:pStyle w:val="NormalWeb"/>
        <w:rPr>
          <w:rFonts w:ascii="Calibri" w:hAnsi="Calibri" w:cs="Calibri"/>
          <w:color w:val="000000"/>
        </w:rPr>
      </w:pPr>
      <w:r>
        <w:rPr>
          <w:rFonts w:ascii="Calibri" w:hAnsi="Calibri" w:cs="Calibri"/>
          <w:color w:val="000000"/>
        </w:rPr>
        <w:t>Julie </w:t>
      </w:r>
    </w:p>
    <w:p w14:paraId="3572E069" w14:textId="77777777" w:rsidR="00773754" w:rsidRDefault="00773754" w:rsidP="00677BFC">
      <w:pPr>
        <w:spacing w:after="0"/>
        <w:rPr>
          <w:rFonts w:ascii="Times New Roman" w:hAnsi="Times New Roman" w:cs="Times New Roman"/>
          <w:b/>
          <w:sz w:val="24"/>
        </w:rPr>
      </w:pPr>
    </w:p>
    <w:p w14:paraId="1317EE6B" w14:textId="77777777" w:rsidR="00773754" w:rsidRDefault="00773754" w:rsidP="00677BFC">
      <w:pPr>
        <w:spacing w:after="0"/>
        <w:rPr>
          <w:rFonts w:ascii="Times New Roman" w:hAnsi="Times New Roman" w:cs="Times New Roman"/>
          <w:b/>
          <w:sz w:val="24"/>
        </w:rPr>
      </w:pPr>
    </w:p>
    <w:p w14:paraId="18224349"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Top Header:</w:t>
      </w:r>
    </w:p>
    <w:p w14:paraId="757BF4C6" w14:textId="77777777" w:rsidR="00017BE9" w:rsidRDefault="00017BE9" w:rsidP="00017BE9">
      <w:pPr>
        <w:spacing w:after="0" w:line="240" w:lineRule="auto"/>
        <w:rPr>
          <w:rFonts w:ascii="Arial" w:eastAsia="Times New Roman" w:hAnsi="Arial" w:cs="Arial"/>
          <w:b/>
          <w:bCs/>
          <w:color w:val="000000"/>
        </w:rPr>
      </w:pPr>
    </w:p>
    <w:p w14:paraId="2F6A450B"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1"/>
      <w:r w:rsidRPr="00C7462B">
        <w:rPr>
          <w:rFonts w:ascii="Arial" w:eastAsia="Times New Roman" w:hAnsi="Arial" w:cs="Arial"/>
          <w:b/>
          <w:bCs/>
          <w:color w:val="000000"/>
        </w:rPr>
        <w:t xml:space="preserve">Welcome </w:t>
      </w:r>
      <w:commentRangeEnd w:id="91"/>
      <w:r>
        <w:rPr>
          <w:rStyle w:val="CommentReference"/>
        </w:rPr>
        <w:commentReference w:id="91"/>
      </w:r>
      <w:r w:rsidRPr="00C7462B">
        <w:rPr>
          <w:rFonts w:ascii="Arial" w:eastAsia="Times New Roman" w:hAnsi="Arial" w:cs="Arial"/>
          <w:b/>
          <w:bCs/>
          <w:color w:val="000000"/>
        </w:rPr>
        <w:t xml:space="preserve">to the Beta-Test Version of the CCB! </w:t>
      </w:r>
    </w:p>
    <w:p w14:paraId="1AE78D3E"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i/>
          <w:iCs/>
          <w:color w:val="000000"/>
        </w:rPr>
        <w:t>Beta-testing in progress October-November 2018</w:t>
      </w:r>
    </w:p>
    <w:p w14:paraId="4022399F"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2"/>
      <w:r w:rsidRPr="00C7462B">
        <w:rPr>
          <w:rFonts w:ascii="Arial" w:eastAsia="Times New Roman" w:hAnsi="Arial" w:cs="Arial"/>
          <w:color w:val="0000FF"/>
          <w:u w:val="single"/>
        </w:rPr>
        <w:t xml:space="preserve">Share your feedback! </w:t>
      </w:r>
      <w:commentRangeEnd w:id="92"/>
      <w:r>
        <w:rPr>
          <w:rStyle w:val="CommentReference"/>
        </w:rPr>
        <w:commentReference w:id="92"/>
      </w:r>
    </w:p>
    <w:p w14:paraId="7C096824"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FED360D"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Above the fold (column):  </w:t>
      </w:r>
      <w:r>
        <w:rPr>
          <w:rFonts w:ascii="Arial" w:eastAsia="Times New Roman" w:hAnsi="Arial" w:cs="Arial"/>
          <w:color w:val="4A86E8"/>
          <w:u w:val="single"/>
        </w:rPr>
        <w:t>(need to know)</w:t>
      </w:r>
    </w:p>
    <w:p w14:paraId="1A3F45B3"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861A79E"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The California Community Burden of Disease Engine (CCB) is a tool to explore data on burden of disease in multiple levels of geographic granularity in order to answer and generate questions</w:t>
      </w:r>
      <w:r w:rsidRPr="00C7462B">
        <w:rPr>
          <w:rFonts w:ascii="Arial" w:eastAsia="Times New Roman" w:hAnsi="Arial" w:cs="Arial"/>
          <w:color w:val="000000"/>
          <w:shd w:val="clear" w:color="auto" w:fill="FFFFFF"/>
        </w:rPr>
        <w:t xml:space="preserve">, both simple and complex, about intersection between health disparities and place. </w:t>
      </w:r>
    </w:p>
    <w:p w14:paraId="256805BB"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22B0ACA7"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This tool is designed for use by CDPH programs, local health departments, and community partners for epidemiologic analysis and to provide systematic scientific insight to inform public </w:t>
      </w:r>
      <w:proofErr w:type="spellStart"/>
      <w:r w:rsidRPr="00C7462B">
        <w:rPr>
          <w:rFonts w:ascii="Arial" w:eastAsia="Times New Roman" w:hAnsi="Arial" w:cs="Arial"/>
          <w:color w:val="000000"/>
        </w:rPr>
        <w:t>heath</w:t>
      </w:r>
      <w:proofErr w:type="spellEnd"/>
      <w:r w:rsidRPr="00C7462B">
        <w:rPr>
          <w:rFonts w:ascii="Arial" w:eastAsia="Times New Roman" w:hAnsi="Arial" w:cs="Arial"/>
          <w:color w:val="000000"/>
        </w:rPr>
        <w:t xml:space="preserve"> planning, evaluation and action.</w:t>
      </w:r>
    </w:p>
    <w:p w14:paraId="6EDC54B6"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15AAC65A"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 The CCB currently displays 15 years of California statewide, county, community, and census tract condition-specific mortality burden, using a range of measures, with interactive rankings, charts, maps and trend visualizations. </w:t>
      </w:r>
      <w:commentRangeStart w:id="93"/>
      <w:r w:rsidRPr="00C7462B">
        <w:rPr>
          <w:rFonts w:ascii="Arial" w:eastAsia="Times New Roman" w:hAnsi="Arial" w:cs="Arial"/>
          <w:color w:val="9900FF"/>
        </w:rPr>
        <w:t>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commentRangeEnd w:id="93"/>
      <w:r>
        <w:rPr>
          <w:rStyle w:val="CommentReference"/>
        </w:rPr>
        <w:commentReference w:id="93"/>
      </w:r>
      <w:r>
        <w:rPr>
          <w:rFonts w:ascii="Arial" w:eastAsia="Times New Roman" w:hAnsi="Arial" w:cs="Arial"/>
          <w:color w:val="9900FF"/>
        </w:rPr>
        <w:t xml:space="preserve"> </w:t>
      </w:r>
      <w:r>
        <w:rPr>
          <w:rStyle w:val="CommentReference"/>
        </w:rPr>
        <w:commentReference w:id="94"/>
      </w:r>
    </w:p>
    <w:p w14:paraId="53882477" w14:textId="77777777" w:rsidR="00017BE9" w:rsidRPr="00C7462B" w:rsidRDefault="00017BE9" w:rsidP="00017BE9">
      <w:pPr>
        <w:tabs>
          <w:tab w:val="left" w:pos="14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EBC4CB" w14:textId="77777777" w:rsidR="00017BE9" w:rsidRDefault="00017BE9" w:rsidP="00017BE9">
      <w:pPr>
        <w:spacing w:after="0" w:line="240" w:lineRule="auto"/>
        <w:rPr>
          <w:rFonts w:ascii="Arial" w:eastAsia="Times New Roman" w:hAnsi="Arial" w:cs="Arial"/>
          <w:b/>
          <w:bCs/>
          <w:color w:val="000000"/>
        </w:rPr>
      </w:pPr>
      <w:r w:rsidRPr="00C7462B">
        <w:rPr>
          <w:rFonts w:ascii="Arial" w:eastAsia="Times New Roman" w:hAnsi="Arial" w:cs="Arial"/>
          <w:b/>
          <w:bCs/>
          <w:color w:val="000000"/>
        </w:rPr>
        <w:t>Share your feedback!  </w:t>
      </w:r>
    </w:p>
    <w:p w14:paraId="77E9783C"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Cs/>
          <w:color w:val="000000"/>
        </w:rPr>
        <w:t xml:space="preserve">Help us improve the CCB by taking a short </w:t>
      </w:r>
      <w:commentRangeStart w:id="95"/>
      <w:r w:rsidRPr="00C7462B">
        <w:rPr>
          <w:rFonts w:ascii="Arial" w:eastAsia="Times New Roman" w:hAnsi="Arial" w:cs="Arial"/>
          <w:bCs/>
          <w:color w:val="000000"/>
          <w:u w:val="single"/>
        </w:rPr>
        <w:t>survey</w:t>
      </w:r>
      <w:commentRangeEnd w:id="95"/>
      <w:r w:rsidRPr="00C67DD8">
        <w:rPr>
          <w:rStyle w:val="CommentReference"/>
        </w:rPr>
        <w:commentReference w:id="95"/>
      </w:r>
      <w:r w:rsidRPr="00C7462B">
        <w:rPr>
          <w:rFonts w:ascii="Arial" w:eastAsia="Times New Roman" w:hAnsi="Arial" w:cs="Arial"/>
          <w:bCs/>
          <w:color w:val="000000"/>
        </w:rPr>
        <w:t xml:space="preserve">. </w:t>
      </w:r>
    </w:p>
    <w:p w14:paraId="52B6837E"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3EDF4F9E"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commentRangeStart w:id="96"/>
      <w:r w:rsidRPr="00C67DD8">
        <w:rPr>
          <w:rFonts w:ascii="Arial" w:eastAsia="Times New Roman" w:hAnsi="Arial" w:cs="Arial"/>
          <w:color w:val="4A86E8"/>
          <w:u w:val="single"/>
        </w:rPr>
        <w:t xml:space="preserve">Below </w:t>
      </w:r>
      <w:commentRangeEnd w:id="96"/>
      <w:r>
        <w:rPr>
          <w:rStyle w:val="CommentReference"/>
        </w:rPr>
        <w:commentReference w:id="96"/>
      </w:r>
      <w:r w:rsidRPr="00C67DD8">
        <w:rPr>
          <w:rFonts w:ascii="Arial" w:eastAsia="Times New Roman" w:hAnsi="Arial" w:cs="Arial"/>
          <w:color w:val="4A86E8"/>
          <w:u w:val="single"/>
        </w:rPr>
        <w:t>the fold (column):</w:t>
      </w:r>
      <w:r>
        <w:rPr>
          <w:rFonts w:ascii="Arial" w:eastAsia="Times New Roman" w:hAnsi="Arial" w:cs="Arial"/>
          <w:color w:val="4A86E8"/>
          <w:u w:val="single"/>
        </w:rPr>
        <w:t xml:space="preserve"> (utilities and details)</w:t>
      </w:r>
    </w:p>
    <w:p w14:paraId="17FE27E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C4CC785"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Find a bug or have a question?</w:t>
      </w:r>
    </w:p>
    <w:p w14:paraId="788EF88E" w14:textId="77777777" w:rsidR="00017BE9" w:rsidRPr="00C67DD8" w:rsidRDefault="00017BE9" w:rsidP="00017BE9">
      <w:pPr>
        <w:spacing w:after="0" w:line="240" w:lineRule="auto"/>
        <w:rPr>
          <w:rFonts w:ascii="Arial" w:eastAsia="Times New Roman" w:hAnsi="Arial" w:cs="Arial"/>
          <w:color w:val="000000"/>
        </w:rPr>
      </w:pPr>
    </w:p>
    <w:p w14:paraId="1FE2451E"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DEFINITIONS</w:t>
      </w:r>
    </w:p>
    <w:p w14:paraId="4682482B" w14:textId="77777777" w:rsidR="00017BE9" w:rsidRPr="00C67DD8" w:rsidRDefault="00017BE9" w:rsidP="00017BE9">
      <w:pPr>
        <w:spacing w:after="0" w:line="240" w:lineRule="auto"/>
        <w:rPr>
          <w:rFonts w:ascii="Arial" w:eastAsia="Times New Roman" w:hAnsi="Arial" w:cs="Arial"/>
          <w:color w:val="000000"/>
          <w:sz w:val="8"/>
          <w:szCs w:val="8"/>
        </w:rPr>
      </w:pPr>
    </w:p>
    <w:p w14:paraId="0F178346"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YLL: Years of Life Lost</w:t>
      </w:r>
    </w:p>
    <w:p w14:paraId="1413CC41"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SMR: Standard Mortality Ratio (Local Rate/State Rate)</w:t>
      </w:r>
    </w:p>
    <w:p w14:paraId="568F9973"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Community: Medical Service Study Areas (MSSA)</w:t>
      </w:r>
    </w:p>
    <w:p w14:paraId="5DFEC7B0" w14:textId="77777777" w:rsidR="00017BE9" w:rsidRDefault="00017BE9" w:rsidP="00017BE9">
      <w:pPr>
        <w:spacing w:after="0" w:line="240" w:lineRule="auto"/>
        <w:rPr>
          <w:rFonts w:ascii="Arial" w:eastAsia="Times New Roman" w:hAnsi="Arial" w:cs="Arial"/>
          <w:color w:val="000000"/>
        </w:rPr>
      </w:pPr>
    </w:p>
    <w:p w14:paraId="123F8EE5" w14:textId="77777777" w:rsidR="00017BE9" w:rsidRDefault="00017BE9" w:rsidP="00017BE9">
      <w:pPr>
        <w:spacing w:after="0" w:line="240" w:lineRule="auto"/>
        <w:rPr>
          <w:rFonts w:ascii="Arial" w:eastAsia="Times New Roman" w:hAnsi="Arial" w:cs="Arial"/>
          <w:color w:val="000000"/>
        </w:rPr>
      </w:pPr>
      <w:commentRangeStart w:id="97"/>
      <w:r w:rsidRPr="00C67DD8">
        <w:rPr>
          <w:rFonts w:ascii="Arial" w:eastAsia="Times New Roman" w:hAnsi="Arial" w:cs="Arial"/>
          <w:color w:val="000000"/>
        </w:rPr>
        <w:t>LINKS</w:t>
      </w:r>
      <w:r w:rsidRPr="00C7462B">
        <w:rPr>
          <w:rFonts w:ascii="Arial" w:eastAsia="Times New Roman" w:hAnsi="Arial" w:cs="Arial"/>
          <w:color w:val="000000"/>
        </w:rPr>
        <w:t xml:space="preserve"> </w:t>
      </w:r>
      <w:commentRangeEnd w:id="97"/>
      <w:r>
        <w:rPr>
          <w:rStyle w:val="CommentReference"/>
        </w:rPr>
        <w:commentReference w:id="97"/>
      </w:r>
    </w:p>
    <w:p w14:paraId="2B59A682"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Death Data</w:t>
      </w:r>
    </w:p>
    <w:p w14:paraId="29558F5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Health and Human Service Agency Open Data Portal</w:t>
      </w:r>
    </w:p>
    <w:p w14:paraId="526996D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American Community Survey</w:t>
      </w:r>
    </w:p>
    <w:p w14:paraId="37CD58F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Healthy Places Index</w:t>
      </w:r>
    </w:p>
    <w:p w14:paraId="5BDB4D9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OHE</w:t>
      </w:r>
    </w:p>
    <w:p w14:paraId="073D0489"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Let’s Get Healthy California</w:t>
      </w:r>
    </w:p>
    <w:p w14:paraId="4AE3AB59" w14:textId="77777777" w:rsidR="00017BE9" w:rsidRDefault="00017BE9" w:rsidP="00017BE9">
      <w:pPr>
        <w:spacing w:after="0" w:line="240" w:lineRule="auto"/>
        <w:rPr>
          <w:rFonts w:ascii="Times New Roman" w:eastAsia="Times New Roman" w:hAnsi="Times New Roman" w:cs="Times New Roman"/>
          <w:sz w:val="24"/>
          <w:szCs w:val="24"/>
        </w:rPr>
      </w:pPr>
    </w:p>
    <w:p w14:paraId="1B315C49"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Developed in R-Shiny</w:t>
      </w:r>
    </w:p>
    <w:p w14:paraId="4FAE2606"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Version: 0.5.X</w:t>
      </w:r>
    </w:p>
    <w:p w14:paraId="66F59549" w14:textId="77777777" w:rsidR="00017BE9" w:rsidRDefault="00017BE9" w:rsidP="00017BE9">
      <w:pPr>
        <w:spacing w:after="0" w:line="240" w:lineRule="auto"/>
        <w:rPr>
          <w:rFonts w:ascii="Arial" w:eastAsia="Times New Roman" w:hAnsi="Arial" w:cs="Arial"/>
          <w:color w:val="000000"/>
          <w:sz w:val="20"/>
          <w:szCs w:val="20"/>
        </w:rPr>
      </w:pPr>
    </w:p>
    <w:p w14:paraId="766CFAF1" w14:textId="77777777" w:rsidR="00017BE9" w:rsidRDefault="00017BE9" w:rsidP="00017BE9">
      <w:pPr>
        <w:spacing w:after="240" w:line="240" w:lineRule="auto"/>
        <w:rPr>
          <w:rFonts w:ascii="Times New Roman" w:eastAsia="Times New Roman" w:hAnsi="Times New Roman" w:cs="Times New Roman"/>
          <w:sz w:val="24"/>
          <w:szCs w:val="24"/>
        </w:rPr>
      </w:pPr>
    </w:p>
    <w:p w14:paraId="4DE3DF32"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39F64D84" w14:textId="77777777" w:rsidR="00017BE9" w:rsidRPr="00C67DD8" w:rsidRDefault="00017BE9" w:rsidP="00017BE9">
      <w:pPr>
        <w:pStyle w:val="ListParagraph"/>
        <w:numPr>
          <w:ilvl w:val="0"/>
          <w:numId w:val="8"/>
        </w:numPr>
        <w:spacing w:after="0" w:line="240" w:lineRule="auto"/>
        <w:rPr>
          <w:rFonts w:ascii="Arial" w:eastAsia="Times New Roman" w:hAnsi="Arial" w:cs="Arial"/>
          <w:color w:val="4A86E8"/>
          <w:u w:val="single"/>
        </w:rPr>
      </w:pPr>
      <w:r>
        <w:rPr>
          <w:rFonts w:ascii="Arial" w:eastAsia="Times New Roman" w:hAnsi="Arial" w:cs="Arial"/>
          <w:color w:val="4A86E8"/>
          <w:u w:val="single"/>
        </w:rPr>
        <w:t>Graphic panel</w:t>
      </w:r>
      <w:r w:rsidRPr="00C67DD8">
        <w:rPr>
          <w:rFonts w:ascii="Arial" w:eastAsia="Times New Roman" w:hAnsi="Arial" w:cs="Arial"/>
          <w:color w:val="4A86E8"/>
          <w:u w:val="single"/>
        </w:rPr>
        <w:t xml:space="preserve">: </w:t>
      </w:r>
      <w:r>
        <w:rPr>
          <w:rFonts w:ascii="Arial" w:eastAsia="Times New Roman" w:hAnsi="Arial" w:cs="Arial"/>
          <w:color w:val="4A86E8"/>
          <w:u w:val="single"/>
        </w:rPr>
        <w:t>(expanded “about” content)</w:t>
      </w:r>
    </w:p>
    <w:p w14:paraId="39089E51" w14:textId="77777777" w:rsidR="00017BE9" w:rsidRDefault="00017BE9" w:rsidP="00017BE9">
      <w:pPr>
        <w:spacing w:after="0" w:line="240" w:lineRule="auto"/>
        <w:rPr>
          <w:rFonts w:ascii="Arial" w:eastAsia="Times New Roman" w:hAnsi="Arial" w:cs="Arial"/>
          <w:color w:val="4A86E8"/>
          <w:u w:val="single"/>
        </w:rPr>
      </w:pPr>
    </w:p>
    <w:p w14:paraId="1AAE4958"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[Above graphics]</w:t>
      </w:r>
    </w:p>
    <w:p w14:paraId="2B406620"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609A9318" w14:textId="77777777" w:rsidR="00017BE9" w:rsidRPr="00C7462B" w:rsidRDefault="00017BE9" w:rsidP="00017BE9">
      <w:pPr>
        <w:spacing w:after="0" w:line="240" w:lineRule="auto"/>
        <w:ind w:firstLine="360"/>
        <w:rPr>
          <w:rFonts w:ascii="Times New Roman" w:eastAsia="Times New Roman" w:hAnsi="Times New Roman" w:cs="Times New Roman"/>
          <w:sz w:val="24"/>
          <w:szCs w:val="24"/>
        </w:rPr>
      </w:pPr>
      <w:commentRangeStart w:id="98"/>
      <w:r w:rsidRPr="00C7462B">
        <w:rPr>
          <w:rFonts w:ascii="Arial" w:eastAsia="Times New Roman" w:hAnsi="Arial" w:cs="Arial"/>
          <w:color w:val="000000"/>
        </w:rPr>
        <w:t xml:space="preserve">California </w:t>
      </w:r>
      <w:commentRangeEnd w:id="98"/>
      <w:r>
        <w:rPr>
          <w:rStyle w:val="CommentReference"/>
        </w:rPr>
        <w:commentReference w:id="98"/>
      </w:r>
      <w:r w:rsidRPr="00C7462B">
        <w:rPr>
          <w:rFonts w:ascii="Arial" w:eastAsia="Times New Roman" w:hAnsi="Arial" w:cs="Arial"/>
          <w:color w:val="000000"/>
        </w:rPr>
        <w:t>Community Burden of Disease and Cost Engine</w:t>
      </w:r>
      <w:r>
        <w:rPr>
          <w:rFonts w:ascii="Arial" w:eastAsia="Times New Roman" w:hAnsi="Arial" w:cs="Arial"/>
          <w:color w:val="000000"/>
        </w:rPr>
        <w:t xml:space="preserve"> (CCB)</w:t>
      </w:r>
    </w:p>
    <w:p w14:paraId="2509E5C6"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commentRangeStart w:id="99"/>
      <w:r w:rsidRPr="00C7462B">
        <w:rPr>
          <w:rFonts w:ascii="Times New Roman" w:eastAsia="Times New Roman" w:hAnsi="Times New Roman" w:cs="Times New Roman"/>
          <w:i/>
          <w:color w:val="000000"/>
        </w:rPr>
        <w:t xml:space="preserve">Exploring </w:t>
      </w:r>
      <w:commentRangeEnd w:id="99"/>
      <w:r>
        <w:rPr>
          <w:rStyle w:val="CommentReference"/>
        </w:rPr>
        <w:commentReference w:id="99"/>
      </w:r>
      <w:r w:rsidRPr="00C7462B">
        <w:rPr>
          <w:rFonts w:ascii="Times New Roman" w:eastAsia="Times New Roman" w:hAnsi="Times New Roman" w:cs="Times New Roman"/>
          <w:i/>
          <w:color w:val="000000"/>
        </w:rPr>
        <w:t xml:space="preserve">the intersection between health disparities and place </w:t>
      </w:r>
    </w:p>
    <w:p w14:paraId="07C09F8B"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Exploring burden of disease through the lens of place </w:t>
      </w:r>
    </w:p>
    <w:p w14:paraId="03B55D55"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An </w:t>
      </w:r>
      <w:proofErr w:type="gramStart"/>
      <w:r w:rsidRPr="00C7462B">
        <w:rPr>
          <w:rFonts w:ascii="Times New Roman" w:eastAsia="Times New Roman" w:hAnsi="Times New Roman" w:cs="Times New Roman"/>
          <w:i/>
          <w:color w:val="000000"/>
        </w:rPr>
        <w:t>emerging  toolset</w:t>
      </w:r>
      <w:proofErr w:type="gramEnd"/>
      <w:r w:rsidRPr="00C7462B">
        <w:rPr>
          <w:rFonts w:ascii="Times New Roman" w:eastAsia="Times New Roman" w:hAnsi="Times New Roman" w:cs="Times New Roman"/>
          <w:i/>
          <w:color w:val="000000"/>
        </w:rPr>
        <w:t xml:space="preserve"> for epidemiologic analysis and scientific insight </w:t>
      </w:r>
    </w:p>
    <w:p w14:paraId="5FCA4471" w14:textId="77777777" w:rsidR="00017BE9" w:rsidRPr="00300A5E" w:rsidRDefault="00017BE9" w:rsidP="00017BE9">
      <w:pPr>
        <w:spacing w:after="0" w:line="240" w:lineRule="auto"/>
        <w:ind w:firstLine="360"/>
        <w:rPr>
          <w:rFonts w:ascii="Arial" w:eastAsia="Times New Roman" w:hAnsi="Arial" w:cs="Arial"/>
          <w:color w:val="4A86E8"/>
          <w:u w:val="single"/>
        </w:rPr>
      </w:pPr>
    </w:p>
    <w:p w14:paraId="6DB09696" w14:textId="77777777" w:rsidR="00017BE9" w:rsidRDefault="00017BE9" w:rsidP="00017BE9">
      <w:pPr>
        <w:spacing w:after="0" w:line="240" w:lineRule="auto"/>
        <w:ind w:firstLine="360"/>
        <w:rPr>
          <w:rFonts w:ascii="Arial" w:eastAsia="Times New Roman" w:hAnsi="Arial" w:cs="Arial"/>
          <w:color w:val="4A86E8"/>
          <w:u w:val="single"/>
        </w:rPr>
      </w:pPr>
      <w:r w:rsidRPr="00300A5E">
        <w:rPr>
          <w:rFonts w:ascii="Arial" w:eastAsia="Times New Roman" w:hAnsi="Arial" w:cs="Arial"/>
          <w:color w:val="4A86E8"/>
          <w:u w:val="single"/>
        </w:rPr>
        <w:t>[GRAPHICS]</w:t>
      </w:r>
    </w:p>
    <w:p w14:paraId="2A8DFC25" w14:textId="77777777" w:rsidR="00017BE9" w:rsidRDefault="00017BE9" w:rsidP="00017BE9">
      <w:pPr>
        <w:spacing w:after="0" w:line="240" w:lineRule="auto"/>
        <w:ind w:firstLine="360"/>
        <w:rPr>
          <w:rFonts w:ascii="Arial" w:eastAsia="Times New Roman" w:hAnsi="Arial" w:cs="Arial"/>
          <w:color w:val="4A86E8"/>
          <w:u w:val="single"/>
        </w:rPr>
      </w:pPr>
    </w:p>
    <w:p w14:paraId="240ED077"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[Below graphics]</w:t>
      </w:r>
    </w:p>
    <w:p w14:paraId="67602179" w14:textId="77777777" w:rsidR="00017BE9" w:rsidRPr="00C7462B"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
          <w:bCs/>
          <w:color w:val="000000"/>
        </w:rPr>
        <w:t xml:space="preserve">Coming </w:t>
      </w:r>
      <w:commentRangeStart w:id="100"/>
      <w:r w:rsidRPr="00C7462B">
        <w:rPr>
          <w:rFonts w:ascii="Arial" w:eastAsia="Times New Roman" w:hAnsi="Arial" w:cs="Arial"/>
          <w:b/>
          <w:bCs/>
          <w:color w:val="000000"/>
        </w:rPr>
        <w:t>Soon</w:t>
      </w:r>
      <w:commentRangeEnd w:id="100"/>
      <w:r>
        <w:rPr>
          <w:rStyle w:val="CommentReference"/>
        </w:rPr>
        <w:commentReference w:id="100"/>
      </w:r>
      <w:r w:rsidRPr="00C7462B">
        <w:rPr>
          <w:rFonts w:ascii="Arial" w:eastAsia="Times New Roman" w:hAnsi="Arial" w:cs="Arial"/>
          <w:b/>
          <w:bCs/>
          <w:color w:val="000000"/>
        </w:rPr>
        <w:t>:</w:t>
      </w:r>
    </w:p>
    <w:p w14:paraId="50BEF932"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The CCB is very much a work in progress- and is intended to be an evolving toolset developing new content and functionality in response to the needs of public health practitioners. Here are a few examples of upcoming </w:t>
      </w:r>
      <w:r>
        <w:rPr>
          <w:rFonts w:ascii="Arial" w:eastAsia="Times New Roman" w:hAnsi="Arial" w:cs="Arial"/>
          <w:color w:val="000000"/>
        </w:rPr>
        <w:t xml:space="preserve">development and data integration </w:t>
      </w:r>
      <w:r w:rsidRPr="00C7462B">
        <w:rPr>
          <w:rFonts w:ascii="Arial" w:eastAsia="Times New Roman" w:hAnsi="Arial" w:cs="Arial"/>
          <w:color w:val="000000"/>
        </w:rPr>
        <w:t xml:space="preserve">enhancements: </w:t>
      </w:r>
    </w:p>
    <w:p w14:paraId="496AC70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20617B62" w14:textId="77777777" w:rsidR="00017BE9"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Expanded </w:t>
      </w:r>
      <w:r>
        <w:rPr>
          <w:rFonts w:ascii="Arial" w:eastAsia="Times New Roman" w:hAnsi="Arial" w:cs="Arial"/>
          <w:color w:val="000000"/>
        </w:rPr>
        <w:t xml:space="preserve">range of </w:t>
      </w:r>
      <w:r w:rsidRPr="00C7462B">
        <w:rPr>
          <w:rFonts w:ascii="Arial" w:eastAsia="Times New Roman" w:hAnsi="Arial" w:cs="Arial"/>
          <w:color w:val="000000"/>
        </w:rPr>
        <w:t>social determinants data</w:t>
      </w:r>
    </w:p>
    <w:p w14:paraId="56C72868"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Hospital discharge and emergency department data </w:t>
      </w:r>
      <w:r w:rsidRPr="00C7462B">
        <w:rPr>
          <w:rFonts w:ascii="Arial" w:eastAsia="Times New Roman" w:hAnsi="Arial" w:cs="Arial"/>
          <w:color w:val="000000"/>
        </w:rPr>
        <w:t xml:space="preserve"> </w:t>
      </w:r>
    </w:p>
    <w:p w14:paraId="3165F466"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Cost data based on hospital discharge </w:t>
      </w:r>
    </w:p>
    <w:p w14:paraId="2F5DC5FF" w14:textId="77777777" w:rsidR="00017BE9" w:rsidRDefault="00017BE9"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Enhanced user interface</w:t>
      </w:r>
    </w:p>
    <w:p w14:paraId="3B81926A"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Automated report generation </w:t>
      </w:r>
    </w:p>
    <w:p w14:paraId="74DAD0FC"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And </w:t>
      </w:r>
      <w:proofErr w:type="gramStart"/>
      <w:r w:rsidRPr="00C7462B">
        <w:rPr>
          <w:rFonts w:ascii="Arial" w:eastAsia="Times New Roman" w:hAnsi="Arial" w:cs="Arial"/>
          <w:color w:val="000000"/>
        </w:rPr>
        <w:t>more !!!!</w:t>
      </w:r>
      <w:proofErr w:type="gramEnd"/>
      <w:r w:rsidRPr="00C7462B">
        <w:rPr>
          <w:rFonts w:ascii="Arial" w:eastAsia="Times New Roman" w:hAnsi="Arial" w:cs="Arial"/>
          <w:color w:val="000000"/>
        </w:rPr>
        <w:t xml:space="preserve"> </w:t>
      </w:r>
    </w:p>
    <w:p w14:paraId="099043A5"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Our team will also be using the feedback gathered through this beta-testing window to prioritize future enhancements.</w:t>
      </w:r>
    </w:p>
    <w:p w14:paraId="7E7FBA39" w14:textId="77777777" w:rsidR="00017BE9" w:rsidRDefault="00017BE9" w:rsidP="00017BE9">
      <w:pPr>
        <w:spacing w:after="240" w:line="240" w:lineRule="auto"/>
        <w:rPr>
          <w:rFonts w:ascii="Arial" w:eastAsia="Times New Roman" w:hAnsi="Arial" w:cs="Arial"/>
          <w:color w:val="000000"/>
        </w:rPr>
      </w:pPr>
    </w:p>
    <w:p w14:paraId="05182023" w14:textId="77777777" w:rsidR="00017BE9" w:rsidRDefault="00017BE9" w:rsidP="00017BE9">
      <w:pPr>
        <w:spacing w:after="0" w:line="240" w:lineRule="auto"/>
        <w:rPr>
          <w:rFonts w:ascii="Arial" w:eastAsia="Times New Roman" w:hAnsi="Arial" w:cs="Arial"/>
          <w:color w:val="000000"/>
        </w:rPr>
      </w:pPr>
      <w:r w:rsidRPr="00C7462B">
        <w:rPr>
          <w:rFonts w:ascii="Arial" w:eastAsia="Times New Roman" w:hAnsi="Arial" w:cs="Arial"/>
          <w:b/>
          <w:bCs/>
          <w:color w:val="000000"/>
        </w:rPr>
        <w:t xml:space="preserve">Another great project of the CDPH Fusion Center! </w:t>
      </w:r>
      <w:r w:rsidRPr="00C7462B">
        <w:rPr>
          <w:rFonts w:ascii="Arial" w:eastAsia="Times New Roman" w:hAnsi="Arial" w:cs="Arial"/>
          <w:b/>
          <w:bCs/>
          <w:color w:val="000000"/>
        </w:rPr>
        <w:br/>
      </w:r>
      <w:r w:rsidRPr="00C7462B">
        <w:rPr>
          <w:rFonts w:ascii="Arial" w:eastAsia="Times New Roman" w:hAnsi="Arial" w:cs="Arial"/>
          <w:color w:val="000000"/>
        </w:rPr>
        <w:t>The CCB is one of the ways the Fusion Center is working to explore the lens of place and its impact on health disparities.  The CCB is an in</w:t>
      </w:r>
      <w:r>
        <w:rPr>
          <w:rFonts w:ascii="Arial" w:eastAsia="Times New Roman" w:hAnsi="Arial" w:cs="Arial"/>
          <w:color w:val="000000"/>
        </w:rPr>
        <w:t>itiative of the Fusion Center implemented w</w:t>
      </w:r>
      <w:r w:rsidRPr="00C7462B">
        <w:rPr>
          <w:rFonts w:ascii="Arial" w:eastAsia="Times New Roman" w:hAnsi="Arial" w:cs="Arial"/>
          <w:color w:val="000000"/>
        </w:rPr>
        <w:t xml:space="preserve">ith </w:t>
      </w:r>
      <w:r>
        <w:rPr>
          <w:rFonts w:ascii="Arial" w:eastAsia="Times New Roman" w:hAnsi="Arial" w:cs="Arial"/>
          <w:color w:val="000000"/>
        </w:rPr>
        <w:t xml:space="preserve">participation </w:t>
      </w:r>
      <w:r w:rsidRPr="00C7462B">
        <w:rPr>
          <w:rFonts w:ascii="Arial" w:eastAsia="Times New Roman" w:hAnsi="Arial" w:cs="Arial"/>
          <w:color w:val="000000"/>
        </w:rPr>
        <w:t xml:space="preserve">from a crosscutting technical team, with representatives from multiple </w:t>
      </w:r>
      <w:r>
        <w:rPr>
          <w:rFonts w:ascii="Arial" w:eastAsia="Times New Roman" w:hAnsi="Arial" w:cs="Arial"/>
          <w:color w:val="000000"/>
        </w:rPr>
        <w:t xml:space="preserve">CDPH programs.  </w:t>
      </w:r>
    </w:p>
    <w:p w14:paraId="099582E9" w14:textId="77777777" w:rsidR="00017BE9" w:rsidRDefault="00017BE9" w:rsidP="00017BE9">
      <w:pPr>
        <w:spacing w:after="0" w:line="240" w:lineRule="auto"/>
        <w:rPr>
          <w:rFonts w:ascii="Arial" w:eastAsia="Times New Roman" w:hAnsi="Arial" w:cs="Arial"/>
          <w:color w:val="000000"/>
        </w:rPr>
      </w:pPr>
    </w:p>
    <w:p w14:paraId="47CBCDDB"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 xml:space="preserve">This platform is also a pilot component of the CDPH </w:t>
      </w:r>
      <w:commentRangeStart w:id="101"/>
      <w:r>
        <w:rPr>
          <w:rFonts w:ascii="Arial" w:eastAsia="Times New Roman" w:hAnsi="Arial" w:cs="Arial"/>
          <w:color w:val="000000"/>
        </w:rPr>
        <w:t xml:space="preserve">Ecosystem </w:t>
      </w:r>
      <w:commentRangeEnd w:id="101"/>
      <w:r>
        <w:rPr>
          <w:rStyle w:val="CommentReference"/>
        </w:rPr>
        <w:commentReference w:id="101"/>
      </w:r>
      <w:r>
        <w:rPr>
          <w:rFonts w:ascii="Arial" w:eastAsia="Times New Roman" w:hAnsi="Arial" w:cs="Arial"/>
          <w:color w:val="000000"/>
        </w:rPr>
        <w:t xml:space="preserve">of Data Sharing, leveraging a rich multi-level data set/system for modeling and predictive analytics and demonstrating </w:t>
      </w:r>
      <w:r w:rsidRPr="00C7462B">
        <w:rPr>
          <w:rFonts w:ascii="Arial" w:eastAsia="Times New Roman" w:hAnsi="Arial" w:cs="Arial"/>
          <w:color w:val="000000"/>
        </w:rPr>
        <w:t>automated and integrated data processing, analytics, and visualization.</w:t>
      </w:r>
      <w:r>
        <w:rPr>
          <w:rFonts w:ascii="Arial" w:eastAsia="Times New Roman" w:hAnsi="Arial" w:cs="Arial"/>
          <w:color w:val="000000"/>
        </w:rPr>
        <w:t xml:space="preserve"> The project employs n</w:t>
      </w:r>
      <w:r w:rsidRPr="00C7462B">
        <w:rPr>
          <w:rFonts w:ascii="Arial" w:eastAsia="Times New Roman" w:hAnsi="Arial" w:cs="Arial"/>
          <w:color w:val="000000"/>
        </w:rPr>
        <w:t xml:space="preserve">imble modular development, with </w:t>
      </w:r>
      <w:r>
        <w:rPr>
          <w:rFonts w:ascii="Arial" w:eastAsia="Times New Roman" w:hAnsi="Arial" w:cs="Arial"/>
          <w:color w:val="000000"/>
        </w:rPr>
        <w:t xml:space="preserve">the </w:t>
      </w:r>
      <w:r w:rsidRPr="00C7462B">
        <w:rPr>
          <w:rFonts w:ascii="Arial" w:eastAsia="Times New Roman" w:hAnsi="Arial" w:cs="Arial"/>
          <w:color w:val="000000"/>
        </w:rPr>
        <w:t>goal to share tools/resources with outside partn</w:t>
      </w:r>
      <w:r>
        <w:rPr>
          <w:rFonts w:ascii="Arial" w:eastAsia="Times New Roman" w:hAnsi="Arial" w:cs="Arial"/>
          <w:color w:val="000000"/>
        </w:rPr>
        <w:t xml:space="preserve">ers (counties and other states). </w:t>
      </w:r>
    </w:p>
    <w:p w14:paraId="70A520A6" w14:textId="77777777" w:rsidR="00017BE9" w:rsidRPr="006544BC" w:rsidRDefault="00017BE9" w:rsidP="00017BE9">
      <w:pPr>
        <w:spacing w:after="0" w:line="240" w:lineRule="auto"/>
        <w:rPr>
          <w:rFonts w:ascii="Arial" w:eastAsia="Times New Roman" w:hAnsi="Arial" w:cs="Arial"/>
          <w:color w:val="000000"/>
        </w:rPr>
      </w:pPr>
    </w:p>
    <w:p w14:paraId="09E27532" w14:textId="77777777" w:rsidR="00017BE9" w:rsidRPr="00300A5E" w:rsidRDefault="00017BE9" w:rsidP="00017BE9">
      <w:pPr>
        <w:spacing w:after="0" w:line="240" w:lineRule="auto"/>
        <w:rPr>
          <w:rFonts w:ascii="Times New Roman" w:eastAsia="Times New Roman" w:hAnsi="Times New Roman" w:cs="Times New Roman"/>
          <w:sz w:val="24"/>
          <w:szCs w:val="24"/>
        </w:rPr>
      </w:pPr>
      <w:r w:rsidRPr="00300A5E">
        <w:rPr>
          <w:rFonts w:ascii="Arial" w:eastAsia="Times New Roman" w:hAnsi="Arial" w:cs="Arial"/>
          <w:b/>
          <w:bCs/>
          <w:color w:val="000000"/>
        </w:rPr>
        <w:t>The Community Burden of Disease System</w:t>
      </w:r>
      <w:commentRangeStart w:id="102"/>
      <w:r w:rsidRPr="00300A5E">
        <w:rPr>
          <w:rFonts w:ascii="Arial" w:eastAsia="Times New Roman" w:hAnsi="Arial" w:cs="Arial"/>
          <w:color w:val="000000"/>
        </w:rPr>
        <w:t xml:space="preserve"> (System/Application/Project/Initiative) - (CBDS/A/I/P)</w:t>
      </w:r>
      <w:commentRangeEnd w:id="102"/>
      <w:r>
        <w:rPr>
          <w:rStyle w:val="CommentReference"/>
        </w:rPr>
        <w:commentReference w:id="102"/>
      </w:r>
    </w:p>
    <w:p w14:paraId="4FB6C06D" w14:textId="77777777" w:rsidR="00017BE9" w:rsidRPr="00300A5E" w:rsidRDefault="00017BE9" w:rsidP="00017BE9">
      <w:pPr>
        <w:spacing w:after="0" w:line="240" w:lineRule="auto"/>
        <w:rPr>
          <w:rFonts w:ascii="Times New Roman" w:eastAsia="Times New Roman" w:hAnsi="Times New Roman" w:cs="Times New Roman"/>
          <w:sz w:val="24"/>
          <w:szCs w:val="24"/>
        </w:rPr>
      </w:pPr>
    </w:p>
    <w:p w14:paraId="3100F775" w14:textId="77777777" w:rsidR="00017BE9" w:rsidRPr="00300A5E" w:rsidRDefault="00017BE9" w:rsidP="00017BE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CCB is the California State implementation piloting the </w:t>
      </w:r>
      <w:r w:rsidRPr="00300A5E">
        <w:rPr>
          <w:rFonts w:ascii="Arial" w:eastAsia="Times New Roman" w:hAnsi="Arial" w:cs="Arial"/>
          <w:color w:val="000000"/>
        </w:rPr>
        <w:t xml:space="preserve">Community Burden of Disease System (CBDS). </w:t>
      </w:r>
      <w:r>
        <w:rPr>
          <w:rFonts w:ascii="Arial" w:eastAsia="Times New Roman" w:hAnsi="Arial" w:cs="Arial"/>
          <w:color w:val="000000"/>
        </w:rPr>
        <w:t xml:space="preserve">The code and system are written and </w:t>
      </w:r>
      <w:r w:rsidRPr="00300A5E">
        <w:rPr>
          <w:rFonts w:ascii="Arial" w:eastAsia="Times New Roman" w:hAnsi="Arial" w:cs="Arial"/>
          <w:color w:val="000000"/>
        </w:rPr>
        <w:t xml:space="preserve">structured to </w:t>
      </w:r>
      <w:r>
        <w:rPr>
          <w:rFonts w:ascii="Arial" w:eastAsia="Times New Roman" w:hAnsi="Arial" w:cs="Arial"/>
          <w:color w:val="000000"/>
        </w:rPr>
        <w:t>be useable by states and c</w:t>
      </w:r>
      <w:r w:rsidRPr="00300A5E">
        <w:rPr>
          <w:rFonts w:ascii="Arial" w:eastAsia="Times New Roman" w:hAnsi="Arial" w:cs="Arial"/>
          <w:color w:val="000000"/>
        </w:rPr>
        <w:t>ounties through</w:t>
      </w:r>
      <w:r>
        <w:rPr>
          <w:rFonts w:ascii="Arial" w:eastAsia="Times New Roman" w:hAnsi="Arial" w:cs="Arial"/>
          <w:color w:val="000000"/>
        </w:rPr>
        <w:t>out the United States—with any s</w:t>
      </w:r>
      <w:r w:rsidRPr="00300A5E">
        <w:rPr>
          <w:rFonts w:ascii="Arial" w:eastAsia="Times New Roman" w:hAnsi="Arial" w:cs="Arial"/>
          <w:color w:val="000000"/>
        </w:rPr>
        <w:t xml:space="preserve">tate or </w:t>
      </w:r>
      <w:r>
        <w:rPr>
          <w:rFonts w:ascii="Arial" w:eastAsia="Times New Roman" w:hAnsi="Arial" w:cs="Arial"/>
          <w:color w:val="000000"/>
        </w:rPr>
        <w:t>c</w:t>
      </w:r>
      <w:r w:rsidRPr="00300A5E">
        <w:rPr>
          <w:rFonts w:ascii="Arial" w:eastAsia="Times New Roman" w:hAnsi="Arial" w:cs="Arial"/>
          <w:color w:val="000000"/>
        </w:rPr>
        <w:t>ounty using their own structured input file of events (e.g. deaths), and the CBD</w:t>
      </w:r>
      <w:r>
        <w:rPr>
          <w:rFonts w:ascii="Arial" w:eastAsia="Times New Roman" w:hAnsi="Arial" w:cs="Arial"/>
          <w:color w:val="000000"/>
        </w:rPr>
        <w:t xml:space="preserve"> s</w:t>
      </w:r>
      <w:r w:rsidRPr="00300A5E">
        <w:rPr>
          <w:rFonts w:ascii="Arial" w:eastAsia="Times New Roman" w:hAnsi="Arial" w:cs="Arial"/>
          <w:color w:val="000000"/>
        </w:rPr>
        <w:t>ystem supplying underlying populatio</w:t>
      </w:r>
      <w:r>
        <w:rPr>
          <w:rFonts w:ascii="Arial" w:eastAsia="Times New Roman" w:hAnsi="Arial" w:cs="Arial"/>
          <w:color w:val="000000"/>
        </w:rPr>
        <w:t>n data, social determinants of h</w:t>
      </w:r>
      <w:r w:rsidRPr="00300A5E">
        <w:rPr>
          <w:rFonts w:ascii="Arial" w:eastAsia="Times New Roman" w:hAnsi="Arial" w:cs="Arial"/>
          <w:color w:val="000000"/>
        </w:rPr>
        <w:t>ealth data, and all the processing, calculations, and tools to generate a range of interactive displays of multiple rate and count measures.</w:t>
      </w:r>
    </w:p>
    <w:p w14:paraId="0D21FF86" w14:textId="77777777" w:rsidR="00017BE9" w:rsidRDefault="00017BE9" w:rsidP="00017BE9">
      <w:pPr>
        <w:spacing w:after="240" w:line="240" w:lineRule="auto"/>
        <w:rPr>
          <w:rFonts w:ascii="Times New Roman" w:eastAsia="Times New Roman" w:hAnsi="Times New Roman" w:cs="Times New Roman"/>
          <w:sz w:val="24"/>
          <w:szCs w:val="24"/>
        </w:rPr>
      </w:pPr>
    </w:p>
    <w:p w14:paraId="6C547E1C" w14:textId="77777777" w:rsidR="00017BE9" w:rsidRDefault="00017BE9" w:rsidP="00017BE9">
      <w:pPr>
        <w:spacing w:after="240" w:line="240" w:lineRule="auto"/>
        <w:rPr>
          <w:rFonts w:ascii="Times New Roman" w:eastAsia="Times New Roman" w:hAnsi="Times New Roman" w:cs="Times New Roman"/>
          <w:sz w:val="24"/>
          <w:szCs w:val="24"/>
        </w:rPr>
      </w:pPr>
    </w:p>
    <w:p w14:paraId="0076EE7D"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6DA7DDB1"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103"/>
      <w:r>
        <w:rPr>
          <w:rFonts w:ascii="Times New Roman" w:eastAsia="Times New Roman" w:hAnsi="Times New Roman" w:cs="Times New Roman"/>
          <w:sz w:val="24"/>
          <w:szCs w:val="24"/>
        </w:rPr>
        <w:t xml:space="preserve">Technical notes: </w:t>
      </w:r>
      <w:commentRangeEnd w:id="103"/>
      <w:r>
        <w:rPr>
          <w:rStyle w:val="CommentReference"/>
        </w:rPr>
        <w:commentReference w:id="103"/>
      </w:r>
    </w:p>
    <w:p w14:paraId="5BF0B68D"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77777777" w:rsidR="00017BE9" w:rsidRDefault="00017BE9" w:rsidP="00017BE9"/>
    <w:p w14:paraId="38BAB75E" w14:textId="77777777" w:rsidR="00773754" w:rsidRPr="00773754" w:rsidRDefault="00773754" w:rsidP="00677BFC">
      <w:pPr>
        <w:spacing w:after="0"/>
        <w:rPr>
          <w:rFonts w:ascii="Times New Roman" w:hAnsi="Times New Roman" w:cs="Times New Roman"/>
          <w:b/>
          <w:sz w:val="24"/>
        </w:rPr>
      </w:pPr>
    </w:p>
    <w:sectPr w:rsidR="00773754" w:rsidRPr="007737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ujimoto, Scott (CDPH-CHSI-PHPRB)" w:date="2018-09-26T14:10:00Z" w:initials="FS">
    <w:p w14:paraId="6C371AFD" w14:textId="77777777" w:rsidR="00F46B7A" w:rsidRDefault="00F46B7A">
      <w:pPr>
        <w:pStyle w:val="CommentText"/>
      </w:pPr>
      <w:r>
        <w:rPr>
          <w:rStyle w:val="CommentReference"/>
        </w:rPr>
        <w:annotationRef/>
      </w:r>
      <w:r>
        <w:t>Isn’t there a help prompt for this? If so, then this sentence is redundant and can be dropped.</w:t>
      </w:r>
    </w:p>
  </w:comment>
  <w:comment w:id="3" w:author="Nagasako, Julie@CDPH" w:date="2018-09-26T16:54:00Z" w:initials="NJ">
    <w:p w14:paraId="19135F69" w14:textId="77777777" w:rsidR="00F46B7A" w:rsidRDefault="00F46B7A">
      <w:pPr>
        <w:pStyle w:val="CommentText"/>
      </w:pPr>
      <w:r>
        <w:rPr>
          <w:rStyle w:val="CommentReference"/>
        </w:rPr>
        <w:annotationRef/>
      </w:r>
      <w:r>
        <w:t xml:space="preserve">There’s no help button on the state based </w:t>
      </w:r>
      <w:proofErr w:type="spellStart"/>
      <w:r>
        <w:t>cutpoints</w:t>
      </w:r>
      <w:proofErr w:type="spellEnd"/>
      <w:r>
        <w:t xml:space="preserve"> control. But I think that could be helpful to add. </w:t>
      </w:r>
    </w:p>
  </w:comment>
  <w:comment w:id="28" w:author="Nagasako, Julie@CDPH" w:date="2018-09-26T17:08:00Z" w:initials="NJ">
    <w:p w14:paraId="3ACFE2FB" w14:textId="77777777" w:rsidR="00F46B7A" w:rsidRDefault="00F46B7A">
      <w:pPr>
        <w:pStyle w:val="CommentText"/>
      </w:pPr>
      <w:r>
        <w:rPr>
          <w:rStyle w:val="CommentReference"/>
        </w:rPr>
        <w:annotationRef/>
      </w:r>
      <w:r>
        <w:t>Should we note how many are available?</w:t>
      </w:r>
    </w:p>
  </w:comment>
  <w:comment w:id="51" w:author="Fujimoto, Scott (CDPH-CHSI-PHPRB)" w:date="2018-09-26T14:17:00Z" w:initials="FS">
    <w:p w14:paraId="4096E0C8" w14:textId="77777777" w:rsidR="00F46B7A" w:rsidRDefault="00F46B7A">
      <w:pPr>
        <w:pStyle w:val="CommentText"/>
      </w:pPr>
      <w:r>
        <w:rPr>
          <w:rStyle w:val="CommentReference"/>
        </w:rPr>
        <w:annotationRef/>
      </w:r>
      <w:r>
        <w:t>“Measures” are implied in the reference to data; therefore can simplify the sentence.</w:t>
      </w:r>
    </w:p>
  </w:comment>
  <w:comment w:id="59" w:author="Fujimoto, Scott (CDPH-CHSI-PHPRB)" w:date="2018-09-26T11:29:00Z" w:initials="FS">
    <w:p w14:paraId="773A278D" w14:textId="77777777" w:rsidR="00F46B7A" w:rsidRDefault="00F46B7A">
      <w:pPr>
        <w:pStyle w:val="CommentText"/>
      </w:pPr>
      <w:r>
        <w:rPr>
          <w:rStyle w:val="CommentReference"/>
        </w:rPr>
        <w:annotationRef/>
      </w:r>
      <w:r>
        <w:t>Statements like these seem to me to be stating the obvious. Are they really needed? It also becomes a maintenance issue in that if more demographics are added in the future, you will need to remember to update this text.</w:t>
      </w:r>
    </w:p>
  </w:comment>
  <w:comment w:id="60" w:author="Nagasako, Julie@CDPH" w:date="2018-09-26T17:14:00Z" w:initials="NJ">
    <w:p w14:paraId="0D0C56B2" w14:textId="77777777" w:rsidR="00F46B7A" w:rsidRDefault="00F46B7A">
      <w:pPr>
        <w:pStyle w:val="CommentText"/>
      </w:pPr>
      <w:r>
        <w:rPr>
          <w:rStyle w:val="CommentReference"/>
        </w:rPr>
        <w:annotationRef/>
      </w:r>
      <w:r>
        <w:t>Agreed.</w:t>
      </w:r>
    </w:p>
  </w:comment>
  <w:comment w:id="64" w:author="Fujimoto, Scott (CDPH-CHSI-PHPRB)" w:date="2018-09-26T11:31:00Z" w:initials="FS">
    <w:p w14:paraId="2D66918E" w14:textId="77777777" w:rsidR="00F46B7A" w:rsidRDefault="00F46B7A">
      <w:pPr>
        <w:pStyle w:val="CommentText"/>
      </w:pPr>
      <w:r>
        <w:rPr>
          <w:rStyle w:val="CommentReference"/>
        </w:rPr>
        <w:annotationRef/>
      </w:r>
      <w:r>
        <w:t>Males are at much higher risk for homicide than females (injury too I think).</w:t>
      </w:r>
    </w:p>
  </w:comment>
  <w:comment w:id="65" w:author="Nagasako, Julie@CDPH" w:date="2018-09-26T17:16:00Z" w:initials="NJ">
    <w:p w14:paraId="52EAB27A" w14:textId="77777777" w:rsidR="00F46B7A" w:rsidRDefault="00F46B7A">
      <w:pPr>
        <w:pStyle w:val="CommentText"/>
      </w:pPr>
      <w:r>
        <w:rPr>
          <w:rStyle w:val="CommentReference"/>
        </w:rPr>
        <w:annotationRef/>
      </w:r>
      <w:r>
        <w:t>I’m recommending cutting this sentence. Are we going to show comparison of ovarian cancer in men?  My current view of the tab isn’t displaying condition names, so I couldn’t test.</w:t>
      </w:r>
    </w:p>
  </w:comment>
  <w:comment w:id="83" w:author="Fujimoto, Scott (CDPH-CHSI-PHPRB)" w:date="2018-09-26T13:49:00Z" w:initials="FS">
    <w:p w14:paraId="10CDCD83" w14:textId="77777777" w:rsidR="00F46B7A" w:rsidRDefault="00F46B7A">
      <w:pPr>
        <w:pStyle w:val="CommentText"/>
      </w:pPr>
      <w:r>
        <w:rPr>
          <w:rStyle w:val="CommentReference"/>
        </w:rPr>
        <w:annotationRef/>
      </w:r>
      <w:r>
        <w:t>Again not sure you want to “fix” this in the text if this will change in the future.</w:t>
      </w:r>
    </w:p>
  </w:comment>
  <w:comment w:id="84" w:author="Nagasako, Julie@CDPH" w:date="2018-09-26T17:20:00Z" w:initials="NJ">
    <w:p w14:paraId="4251D03D" w14:textId="77777777" w:rsidR="0086714F" w:rsidRDefault="0086714F">
      <w:pPr>
        <w:pStyle w:val="CommentText"/>
      </w:pPr>
      <w:r>
        <w:rPr>
          <w:rStyle w:val="CommentReference"/>
        </w:rPr>
        <w:annotationRef/>
      </w:r>
      <w:r>
        <w:t>I’d say this is an exception for now.</w:t>
      </w:r>
    </w:p>
  </w:comment>
  <w:comment w:id="91" w:author="Windows User" w:date="2018-09-26T22:19:00Z" w:initials="WU">
    <w:p w14:paraId="57AE9019" w14:textId="77777777" w:rsidR="00017BE9" w:rsidRDefault="00017BE9" w:rsidP="00017BE9">
      <w:pPr>
        <w:pStyle w:val="CommentText"/>
      </w:pPr>
      <w:r>
        <w:rPr>
          <w:rStyle w:val="CommentReference"/>
        </w:rPr>
        <w:annotationRef/>
      </w:r>
      <w:r>
        <w:t>Consider placement of logo, large/top-left (like CDPH website) - if feasible</w:t>
      </w:r>
    </w:p>
  </w:comment>
  <w:comment w:id="92" w:author="Windows User" w:date="2018-09-26T22:09:00Z" w:initials="WU">
    <w:p w14:paraId="5EDAE40D" w14:textId="77777777" w:rsidR="00017BE9" w:rsidRDefault="00017BE9" w:rsidP="00017BE9">
      <w:pPr>
        <w:pStyle w:val="CommentText"/>
      </w:pPr>
      <w:r>
        <w:rPr>
          <w:rStyle w:val="CommentReference"/>
        </w:rPr>
        <w:annotationRef/>
      </w:r>
      <w:r>
        <w:t>Link to survey</w:t>
      </w:r>
    </w:p>
  </w:comment>
  <w:comment w:id="93" w:author="Windows User" w:date="2018-09-26T22:10:00Z" w:initials="WU">
    <w:p w14:paraId="0E6B9FD1" w14:textId="77777777" w:rsidR="00017BE9" w:rsidRDefault="00017BE9" w:rsidP="00017BE9">
      <w:pPr>
        <w:pStyle w:val="CommentText"/>
      </w:pPr>
      <w:r>
        <w:rPr>
          <w:rStyle w:val="CommentReference"/>
        </w:rPr>
        <w:annotationRef/>
      </w:r>
      <w:r>
        <w:t>If this section is too long, consider shifting this language into the “Data Definitions / Coming Soon” sections</w:t>
      </w:r>
    </w:p>
  </w:comment>
  <w:comment w:id="94" w:author="Windows User" w:date="2018-09-26T22:12:00Z" w:initials="WU">
    <w:p w14:paraId="51DEC747" w14:textId="77777777" w:rsidR="00017BE9" w:rsidRDefault="00017BE9" w:rsidP="00017BE9">
      <w:pPr>
        <w:pStyle w:val="CommentText"/>
      </w:pPr>
      <w:r>
        <w:rPr>
          <w:rStyle w:val="CommentReference"/>
        </w:rPr>
        <w:annotationRef/>
      </w:r>
      <w:r>
        <w:t>For the external version only I would include the disclaimer text about the fake data / don’t share, following this paragraph.</w:t>
      </w:r>
    </w:p>
  </w:comment>
  <w:comment w:id="95" w:author="Windows User" w:date="2018-09-26T22:12:00Z" w:initials="WU">
    <w:p w14:paraId="6A8FCB07" w14:textId="77777777" w:rsidR="00017BE9" w:rsidRDefault="00017BE9" w:rsidP="00017BE9">
      <w:pPr>
        <w:pStyle w:val="CommentText"/>
      </w:pPr>
      <w:r>
        <w:rPr>
          <w:rStyle w:val="CommentReference"/>
        </w:rPr>
        <w:annotationRef/>
      </w:r>
      <w:r>
        <w:t>Link to survey</w:t>
      </w:r>
    </w:p>
  </w:comment>
  <w:comment w:id="96" w:author="Windows User" w:date="2018-09-26T22:14:00Z" w:initials="WU">
    <w:p w14:paraId="296CBC63" w14:textId="77777777" w:rsidR="00017BE9" w:rsidRDefault="00017BE9" w:rsidP="00017BE9">
      <w:pPr>
        <w:pStyle w:val="CommentText"/>
      </w:pPr>
      <w:r>
        <w:rPr>
          <w:rStyle w:val="CommentReference"/>
        </w:rPr>
        <w:annotationRef/>
      </w:r>
      <w:r>
        <w:t>I’ve reordered the sections here</w:t>
      </w:r>
    </w:p>
  </w:comment>
  <w:comment w:id="97" w:author="Windows User" w:date="2018-09-26T22:29:00Z" w:initials="WU">
    <w:p w14:paraId="4B83EA92" w14:textId="77777777" w:rsidR="00017BE9" w:rsidRDefault="00017BE9"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98" w:author="Windows User" w:date="2018-09-26T22:21:00Z" w:initials="WU">
    <w:p w14:paraId="1ECABD41" w14:textId="77777777" w:rsidR="00017BE9" w:rsidRDefault="00017BE9"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99" w:author="Windows User" w:date="2018-09-26T22:30:00Z" w:initials="WU">
    <w:p w14:paraId="62CB34C3" w14:textId="77777777" w:rsidR="00017BE9" w:rsidRPr="00300A5E" w:rsidRDefault="00017BE9" w:rsidP="00017BE9">
      <w:pPr>
        <w:spacing w:after="0" w:line="240" w:lineRule="auto"/>
        <w:ind w:firstLine="360"/>
        <w:rPr>
          <w:rFonts w:ascii="Times New Roman" w:eastAsia="Times New Roman" w:hAnsi="Times New Roman" w:cs="Times New Roman"/>
          <w:sz w:val="24"/>
          <w:szCs w:val="24"/>
        </w:rPr>
      </w:pPr>
      <w:r>
        <w:rPr>
          <w:rStyle w:val="CommentReference"/>
        </w:rPr>
        <w:annotationRef/>
      </w:r>
      <w:r w:rsidRPr="00C7462B">
        <w:rPr>
          <w:rFonts w:ascii="Arial" w:eastAsia="Times New Roman" w:hAnsi="Arial" w:cs="Arial"/>
          <w:color w:val="000000"/>
        </w:rPr>
        <w:t>-possibly add tag line</w:t>
      </w:r>
      <w:r>
        <w:rPr>
          <w:rFonts w:ascii="Arial" w:eastAsia="Times New Roman" w:hAnsi="Arial" w:cs="Arial"/>
          <w:color w:val="000000"/>
        </w:rPr>
        <w:t xml:space="preserve"> below the title (some examples that we could choose one from or craft another.</w:t>
      </w:r>
    </w:p>
  </w:comment>
  <w:comment w:id="100" w:author="Windows User" w:date="2018-09-26T22:23:00Z" w:initials="WU">
    <w:p w14:paraId="28B407FD" w14:textId="77777777" w:rsidR="00017BE9" w:rsidRDefault="00017BE9" w:rsidP="00017BE9">
      <w:pPr>
        <w:pStyle w:val="CommentText"/>
      </w:pPr>
      <w:r>
        <w:rPr>
          <w:rStyle w:val="CommentReference"/>
        </w:rPr>
        <w:annotationRef/>
      </w:r>
      <w:r>
        <w:t xml:space="preserve">This could also be a place to post short updates. Or announce them and link to further detail on recent updates elsewhere. </w:t>
      </w:r>
    </w:p>
  </w:comment>
  <w:comment w:id="101" w:author="Windows User" w:date="2018-09-26T22:37:00Z" w:initials="WU">
    <w:p w14:paraId="1DA34503" w14:textId="77777777" w:rsidR="00017BE9" w:rsidRDefault="00017BE9" w:rsidP="00017BE9">
      <w:pPr>
        <w:pStyle w:val="CommentText"/>
      </w:pPr>
      <w:r>
        <w:rPr>
          <w:rStyle w:val="CommentReference"/>
        </w:rPr>
        <w:annotationRef/>
      </w:r>
      <w:r>
        <w:t>I kind of just threw in all our content here – you’ll have to let me know if its redundant.</w:t>
      </w:r>
    </w:p>
  </w:comment>
  <w:comment w:id="102" w:author="Windows User" w:date="2018-09-26T22:33:00Z" w:initials="WU">
    <w:p w14:paraId="1B9B3E3D" w14:textId="77777777" w:rsidR="00017BE9" w:rsidRDefault="00017BE9" w:rsidP="00017BE9">
      <w:pPr>
        <w:pStyle w:val="CommentText"/>
      </w:pPr>
      <w:r>
        <w:rPr>
          <w:rStyle w:val="CommentReference"/>
        </w:rPr>
        <w:annotationRef/>
      </w:r>
      <w:r>
        <w:t xml:space="preserve">I’m concerned about the branding of CBD given the prominence of this acronym in cannabis. I’d advise adding a letter to distinguish the brand. I used system here which I have heard Michael use a bit in our discussions and is my personal favorite, but here are some other options. </w:t>
      </w:r>
    </w:p>
  </w:comment>
  <w:comment w:id="103" w:author="Windows User" w:date="2018-09-26T22:38:00Z" w:initials="WU">
    <w:p w14:paraId="2DAF5BD7" w14:textId="77777777" w:rsidR="00017BE9" w:rsidRDefault="00017BE9" w:rsidP="00017BE9">
      <w:pPr>
        <w:pStyle w:val="CommentText"/>
      </w:pPr>
      <w:r>
        <w:rPr>
          <w:rStyle w:val="CommentReference"/>
        </w:rPr>
        <w:annotationRef/>
      </w:r>
      <w:r>
        <w:t xml:space="preserve">I think that because there’s so much else to say this content will probably need to move to technical notes (if </w:t>
      </w:r>
      <w:proofErr w:type="spellStart"/>
      <w:r>
        <w:t>its</w:t>
      </w:r>
      <w:proofErr w:type="spellEnd"/>
      <w:r>
        <w:t xml:space="preserve"> not already there.) If we feel strongly that it needs to be on the homepage, then I’d include it near “DEFINITIONS” and either make that “DATA and DEFINITIONS” or a separate.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71AFD" w15:done="0"/>
  <w15:commentEx w15:paraId="19135F69" w15:done="0"/>
  <w15:commentEx w15:paraId="3ACFE2FB" w15:done="0"/>
  <w15:commentEx w15:paraId="4096E0C8" w15:done="0"/>
  <w15:commentEx w15:paraId="773A278D" w15:done="0"/>
  <w15:commentEx w15:paraId="0D0C56B2" w15:done="0"/>
  <w15:commentEx w15:paraId="2D66918E" w15:done="0"/>
  <w15:commentEx w15:paraId="52EAB27A" w15:done="0"/>
  <w15:commentEx w15:paraId="10CDCD83" w15:done="0"/>
  <w15:commentEx w15:paraId="4251D03D" w15:done="0"/>
  <w15:commentEx w15:paraId="57AE9019" w15:done="0"/>
  <w15:commentEx w15:paraId="5EDAE40D" w15:done="0"/>
  <w15:commentEx w15:paraId="0E6B9FD1" w15:done="0"/>
  <w15:commentEx w15:paraId="51DEC747" w15:done="0"/>
  <w15:commentEx w15:paraId="6A8FCB07" w15:done="0"/>
  <w15:commentEx w15:paraId="296CBC63" w15:done="0"/>
  <w15:commentEx w15:paraId="4B83EA92" w15:done="0"/>
  <w15:commentEx w15:paraId="1ECABD41" w15:done="0"/>
  <w15:commentEx w15:paraId="62CB34C3" w15:done="0"/>
  <w15:commentEx w15:paraId="28B407FD" w15:done="0"/>
  <w15:commentEx w15:paraId="1DA34503" w15:done="0"/>
  <w15:commentEx w15:paraId="1B9B3E3D" w15:done="0"/>
  <w15:commentEx w15:paraId="2DAF5B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gasako, Julie@CDPH">
    <w15:presenceInfo w15:providerId="AD" w15:userId="S-1-5-21-4097889286-3091099877-3853663367-19316"/>
  </w15:person>
  <w15:person w15:author="Fujimoto, Scott (CDPH-CHSI-PHPRB)">
    <w15:presenceInfo w15:providerId="AD" w15:userId="S-1-5-21-4097889286-3091099877-3853663367-19739"/>
  </w15:person>
  <w15:person w15:author="Samuel, Michael@CDPH">
    <w15:presenceInfo w15:providerId="AD" w15:userId="S-1-5-21-4097889286-3091099877-3853663367-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57"/>
    <w:rsid w:val="00017BE9"/>
    <w:rsid w:val="000E38D8"/>
    <w:rsid w:val="000F49A7"/>
    <w:rsid w:val="001368D4"/>
    <w:rsid w:val="001D5247"/>
    <w:rsid w:val="002319B2"/>
    <w:rsid w:val="00327B30"/>
    <w:rsid w:val="003B055E"/>
    <w:rsid w:val="003E632E"/>
    <w:rsid w:val="003F11B5"/>
    <w:rsid w:val="003F6A26"/>
    <w:rsid w:val="00461F0D"/>
    <w:rsid w:val="004B1FCA"/>
    <w:rsid w:val="004F5F4B"/>
    <w:rsid w:val="00576CEC"/>
    <w:rsid w:val="005A564C"/>
    <w:rsid w:val="005F3F49"/>
    <w:rsid w:val="00677BFC"/>
    <w:rsid w:val="00682CAC"/>
    <w:rsid w:val="006D05D4"/>
    <w:rsid w:val="00702D7E"/>
    <w:rsid w:val="007544AB"/>
    <w:rsid w:val="00773754"/>
    <w:rsid w:val="00777E90"/>
    <w:rsid w:val="00795BAE"/>
    <w:rsid w:val="007F34A7"/>
    <w:rsid w:val="00807514"/>
    <w:rsid w:val="008241E1"/>
    <w:rsid w:val="0086714F"/>
    <w:rsid w:val="008B6CCC"/>
    <w:rsid w:val="00930D55"/>
    <w:rsid w:val="00940357"/>
    <w:rsid w:val="009D1E47"/>
    <w:rsid w:val="00A26F79"/>
    <w:rsid w:val="00B36D7C"/>
    <w:rsid w:val="00B774DB"/>
    <w:rsid w:val="00B826C9"/>
    <w:rsid w:val="00C06D5C"/>
    <w:rsid w:val="00CC419C"/>
    <w:rsid w:val="00CD4A8E"/>
    <w:rsid w:val="00D25378"/>
    <w:rsid w:val="00D549DE"/>
    <w:rsid w:val="00D667C6"/>
    <w:rsid w:val="00DB7DF9"/>
    <w:rsid w:val="00E34F2A"/>
    <w:rsid w:val="00E3586F"/>
    <w:rsid w:val="00E35B45"/>
    <w:rsid w:val="00E5563A"/>
    <w:rsid w:val="00EF2ADA"/>
    <w:rsid w:val="00F46B7A"/>
    <w:rsid w:val="00F5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15:chartTrackingRefBased/>
  <w15:docId w15:val="{142496C5-FAD4-4B76-8497-E9C0CDE1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F0D96A-0A8E-416A-8FBF-35E65AA4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Samuel, Michael@CDPH</cp:lastModifiedBy>
  <cp:revision>2</cp:revision>
  <dcterms:created xsi:type="dcterms:W3CDTF">2018-09-27T23:34:00Z</dcterms:created>
  <dcterms:modified xsi:type="dcterms:W3CDTF">2018-09-27T23:34:00Z</dcterms:modified>
</cp:coreProperties>
</file>