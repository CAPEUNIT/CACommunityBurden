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47" w:rsidRPr="006D05D4" w:rsidRDefault="00940357" w:rsidP="006D05D4">
      <w:pPr>
        <w:spacing w:after="0"/>
        <w:jc w:val="center"/>
        <w:rPr>
          <w:b/>
          <w:sz w:val="32"/>
          <w:szCs w:val="32"/>
        </w:rPr>
      </w:pPr>
      <w:r w:rsidRPr="006D05D4">
        <w:rPr>
          <w:b/>
          <w:sz w:val="32"/>
          <w:szCs w:val="32"/>
        </w:rPr>
        <w:t>Tab descriptions</w:t>
      </w:r>
    </w:p>
    <w:p w:rsidR="006D05D4" w:rsidRDefault="006D05D4" w:rsidP="006D05D4">
      <w:pPr>
        <w:spacing w:after="0"/>
        <w:rPr>
          <w:b/>
        </w:rPr>
      </w:pPr>
      <w:r>
        <w:rPr>
          <w:b/>
        </w:rPr>
        <w:t xml:space="preserve">MAP </w:t>
      </w:r>
      <w:r w:rsidR="00576CEC">
        <w:rPr>
          <w:b/>
        </w:rPr>
        <w:t>- INTERACTIVE</w:t>
      </w:r>
    </w:p>
    <w:p w:rsidR="00E34F2A" w:rsidRDefault="006D05D4" w:rsidP="006D05D4">
      <w:pPr>
        <w:spacing w:after="0"/>
      </w:pPr>
      <w:r>
        <w:t>This map displays the geographic distribution of disease burden among counties</w:t>
      </w:r>
      <w:r w:rsidR="003B055E">
        <w:t xml:space="preserve"> and communities</w:t>
      </w:r>
      <w:r>
        <w:t xml:space="preserve"> across California. </w:t>
      </w:r>
      <w:r w:rsidR="00E35B45">
        <w:t>Data at</w:t>
      </w:r>
      <w:r>
        <w:t xml:space="preserve"> the community </w:t>
      </w:r>
      <w:r w:rsidR="00F5015F">
        <w:t xml:space="preserve">and the census tract </w:t>
      </w:r>
      <w:r w:rsidR="00E35B45">
        <w:t xml:space="preserve">levels </w:t>
      </w:r>
      <w:proofErr w:type="gramStart"/>
      <w:r w:rsidR="00E35B45">
        <w:t>are</w:t>
      </w:r>
      <w:r>
        <w:t xml:space="preserve"> </w:t>
      </w:r>
      <w:r w:rsidR="00E35B45">
        <w:t>aggregated</w:t>
      </w:r>
      <w:proofErr w:type="gramEnd"/>
      <w:r w:rsidR="00D667C6">
        <w:t xml:space="preserve"> to</w:t>
      </w:r>
      <w:r w:rsidR="00E35B45">
        <w:t xml:space="preserve"> </w:t>
      </w:r>
      <w:r>
        <w:t>5</w:t>
      </w:r>
      <w:r w:rsidR="00D667C6">
        <w:t>-</w:t>
      </w:r>
      <w:r w:rsidR="00576CEC">
        <w:t>year</w:t>
      </w:r>
      <w:r w:rsidR="00E35B45">
        <w:t xml:space="preserve"> intervals</w:t>
      </w:r>
      <w:r w:rsidR="00576CEC">
        <w:t xml:space="preserve">. </w:t>
      </w:r>
    </w:p>
    <w:p w:rsidR="006D05D4" w:rsidRDefault="00327B30" w:rsidP="006D05D4">
      <w:pPr>
        <w:spacing w:after="0"/>
      </w:pPr>
      <w:r>
        <w:t xml:space="preserve">Users can </w:t>
      </w:r>
      <w:proofErr w:type="gramStart"/>
      <w:r>
        <w:t>select either the state as a whole or</w:t>
      </w:r>
      <w:ins w:id="0" w:author="Nagasako, Julie@CDPH" w:date="2018-09-26T17:01:00Z">
        <w:r w:rsidR="009D1E47">
          <w:t xml:space="preserve"> zoom to</w:t>
        </w:r>
      </w:ins>
      <w:r>
        <w:t xml:space="preserve"> a specific county for </w:t>
      </w:r>
      <w:del w:id="1" w:author="Nagasako, Julie@CDPH" w:date="2018-09-26T16:48:00Z">
        <w:r w:rsidDel="00682CAC">
          <w:delText xml:space="preserve">great </w:delText>
        </w:r>
      </w:del>
      <w:proofErr w:type="spellStart"/>
      <w:r>
        <w:t>subcounty</w:t>
      </w:r>
      <w:proofErr w:type="spellEnd"/>
      <w:proofErr w:type="gramEnd"/>
      <w:r>
        <w:t xml:space="preserve"> detail. </w:t>
      </w:r>
      <w:r w:rsidR="00E3586F">
        <w:t>Users can select from various measures of mortality to assess burden of disease</w:t>
      </w:r>
      <w:r w:rsidR="003B055E">
        <w:t xml:space="preserve">. </w:t>
      </w:r>
      <w:commentRangeStart w:id="2"/>
      <w:commentRangeStart w:id="3"/>
      <w:proofErr w:type="gramStart"/>
      <w:r w:rsidR="003B055E">
        <w:t>Selecting</w:t>
      </w:r>
      <w:commentRangeEnd w:id="2"/>
      <w:r>
        <w:rPr>
          <w:rStyle w:val="CommentReference"/>
        </w:rPr>
        <w:commentReference w:id="2"/>
      </w:r>
      <w:commentRangeEnd w:id="3"/>
      <w:r w:rsidR="00682CAC">
        <w:rPr>
          <w:rStyle w:val="CommentReference"/>
        </w:rPr>
        <w:commentReference w:id="3"/>
      </w:r>
      <w:r w:rsidR="003B055E">
        <w:t xml:space="preserve"> the State-based </w:t>
      </w:r>
      <w:proofErr w:type="spellStart"/>
      <w:r w:rsidR="003B055E">
        <w:t>cut</w:t>
      </w:r>
      <w:r w:rsidR="00CC419C">
        <w:t>points</w:t>
      </w:r>
      <w:proofErr w:type="spellEnd"/>
      <w:proofErr w:type="gramEnd"/>
      <w:r w:rsidR="00CC419C">
        <w:t xml:space="preserve"> option allows </w:t>
      </w:r>
      <w:r w:rsidR="00E35B45">
        <w:t>for comparisons based</w:t>
      </w:r>
      <w:r w:rsidR="006D05D4">
        <w:t xml:space="preserve"> on the statewide distribution </w:t>
      </w:r>
      <w:r>
        <w:t>instead of</w:t>
      </w:r>
      <w:r w:rsidR="00E35B45">
        <w:t xml:space="preserve"> just</w:t>
      </w:r>
      <w:r w:rsidR="006D05D4">
        <w:t xml:space="preserve"> </w:t>
      </w:r>
      <w:r w:rsidR="00E35B45">
        <w:t>with</w:t>
      </w:r>
      <w:r w:rsidR="006D05D4">
        <w:t xml:space="preserve">in the county. </w:t>
      </w:r>
    </w:p>
    <w:p w:rsidR="006D05D4" w:rsidRPr="006D05D4" w:rsidRDefault="006D05D4" w:rsidP="006D05D4">
      <w:pPr>
        <w:spacing w:after="0"/>
      </w:pPr>
    </w:p>
    <w:p w:rsidR="006D05D4" w:rsidRDefault="006D05D4" w:rsidP="006D05D4">
      <w:pPr>
        <w:spacing w:after="0"/>
        <w:rPr>
          <w:b/>
        </w:rPr>
      </w:pPr>
      <w:commentRangeStart w:id="4"/>
      <w:r>
        <w:rPr>
          <w:b/>
        </w:rPr>
        <w:t xml:space="preserve">MAP </w:t>
      </w:r>
      <w:r w:rsidR="00576CEC">
        <w:rPr>
          <w:b/>
        </w:rPr>
        <w:t>- STATIC</w:t>
      </w:r>
      <w:commentRangeEnd w:id="4"/>
      <w:r w:rsidR="009D1E47">
        <w:rPr>
          <w:rStyle w:val="CommentReference"/>
        </w:rPr>
        <w:commentReference w:id="4"/>
      </w:r>
    </w:p>
    <w:p w:rsidR="00E34F2A" w:rsidRDefault="00CC419C" w:rsidP="006D05D4">
      <w:pPr>
        <w:spacing w:after="0"/>
      </w:pPr>
      <w:r>
        <w:t>This map</w:t>
      </w:r>
      <w:r w:rsidR="006D05D4">
        <w:t xml:space="preserve"> displays the geographic distribution of disease burden among counties and communities across California. </w:t>
      </w:r>
      <w:r w:rsidR="004F5F4B" w:rsidRPr="004F5F4B">
        <w:t xml:space="preserve"> </w:t>
      </w:r>
      <w:r w:rsidR="004F5F4B">
        <w:t xml:space="preserve">Data at the community and the census tract levels </w:t>
      </w:r>
      <w:proofErr w:type="gramStart"/>
      <w:r w:rsidR="004F5F4B">
        <w:t>are aggregated</w:t>
      </w:r>
      <w:proofErr w:type="gramEnd"/>
      <w:r w:rsidR="004F5F4B">
        <w:t xml:space="preserve"> </w:t>
      </w:r>
      <w:r w:rsidR="00D667C6">
        <w:t>to 5-</w:t>
      </w:r>
      <w:r w:rsidR="004F5F4B">
        <w:t>year intervals.</w:t>
      </w:r>
    </w:p>
    <w:p w:rsidR="006D05D4" w:rsidRDefault="00327B30" w:rsidP="006D05D4">
      <w:pPr>
        <w:spacing w:after="0"/>
      </w:pPr>
      <w:r>
        <w:t xml:space="preserve">Users can select either the state as a whole or a specific county for greater </w:t>
      </w:r>
      <w:proofErr w:type="spellStart"/>
      <w:r>
        <w:t>subcounty</w:t>
      </w:r>
      <w:proofErr w:type="spellEnd"/>
      <w:r>
        <w:t xml:space="preserve"> detail. </w:t>
      </w:r>
      <w:r w:rsidR="003B055E">
        <w:t>The Place</w:t>
      </w:r>
      <w:r w:rsidR="006D05D4">
        <w:t xml:space="preserve"> Names option </w:t>
      </w:r>
      <w:r w:rsidR="00F5015F">
        <w:t>displays county and community names</w:t>
      </w:r>
      <w:r w:rsidR="006D05D4">
        <w:t>.</w:t>
      </w:r>
      <w:r w:rsidR="00F5015F">
        <w:t xml:space="preserve"> </w:t>
      </w:r>
      <w:r w:rsidR="00E3586F">
        <w:t>Users can select from various measures of mortality to assess burden of disease</w:t>
      </w:r>
      <w:r w:rsidR="006D05D4">
        <w:t xml:space="preserve">. Selecting the </w:t>
      </w:r>
      <w:ins w:id="5" w:author="Nagasako, Julie@CDPH" w:date="2018-09-26T16:57:00Z">
        <w:r w:rsidR="009D1E47">
          <w:t>“</w:t>
        </w:r>
      </w:ins>
      <w:r w:rsidR="006D05D4">
        <w:t>State-b</w:t>
      </w:r>
      <w:r w:rsidR="00677BFC">
        <w:t xml:space="preserve">ased </w:t>
      </w:r>
      <w:proofErr w:type="spellStart"/>
      <w:proofErr w:type="gramStart"/>
      <w:r w:rsidR="00677BFC">
        <w:t>cutpoints</w:t>
      </w:r>
      <w:proofErr w:type="spellEnd"/>
      <w:ins w:id="6" w:author="Nagasako, Julie@CDPH" w:date="2018-09-26T16:58:00Z">
        <w:r w:rsidR="009D1E47">
          <w:t>”</w:t>
        </w:r>
      </w:ins>
      <w:proofErr w:type="gramEnd"/>
      <w:r w:rsidR="00677BFC">
        <w:t xml:space="preserve"> option allows </w:t>
      </w:r>
      <w:r w:rsidR="000E38D8">
        <w:t xml:space="preserve">for comparisons based on the statewide distribution </w:t>
      </w:r>
      <w:r>
        <w:t>instead of</w:t>
      </w:r>
      <w:r w:rsidR="000E38D8">
        <w:t xml:space="preserve"> just within the county.</w:t>
      </w:r>
    </w:p>
    <w:p w:rsidR="000E38D8" w:rsidRDefault="000E38D8" w:rsidP="006D05D4">
      <w:pPr>
        <w:spacing w:after="0"/>
        <w:rPr>
          <w:b/>
        </w:rPr>
      </w:pPr>
    </w:p>
    <w:p w:rsidR="006D05D4" w:rsidRPr="006D05D4" w:rsidRDefault="00576CEC" w:rsidP="006D05D4">
      <w:pPr>
        <w:spacing w:after="0"/>
        <w:rPr>
          <w:b/>
        </w:rPr>
      </w:pPr>
      <w:r>
        <w:rPr>
          <w:b/>
        </w:rPr>
        <w:t>RANK CONDITIONS</w:t>
      </w:r>
    </w:p>
    <w:p w:rsidR="006D05D4" w:rsidRPr="00777E90" w:rsidRDefault="00F5015F" w:rsidP="006D05D4">
      <w:pPr>
        <w:spacing w:after="0"/>
      </w:pPr>
      <w:r>
        <w:t xml:space="preserve">This tab </w:t>
      </w:r>
      <w:r w:rsidR="00677BFC">
        <w:t xml:space="preserve">displays </w:t>
      </w:r>
      <w:r w:rsidR="006D05D4">
        <w:t>cause</w:t>
      </w:r>
      <w:r w:rsidR="00327B30">
        <w:t>-</w:t>
      </w:r>
      <w:r w:rsidR="006D05D4">
        <w:t>of</w:t>
      </w:r>
      <w:r w:rsidR="00327B30">
        <w:t>-</w:t>
      </w:r>
      <w:r w:rsidR="006D05D4">
        <w:t xml:space="preserve">death </w:t>
      </w:r>
      <w:r w:rsidR="00327B30">
        <w:t xml:space="preserve">rankings </w:t>
      </w:r>
      <w:del w:id="7" w:author="Nagasako, Julie@CDPH" w:date="2018-09-26T17:13:00Z">
        <w:r w:rsidR="006D05D4" w:rsidDel="00F46B7A">
          <w:delText xml:space="preserve">within </w:delText>
        </w:r>
      </w:del>
      <w:ins w:id="8" w:author="Nagasako, Julie@CDPH" w:date="2018-09-26T17:13:00Z">
        <w:r w:rsidR="00F46B7A">
          <w:t xml:space="preserve">for </w:t>
        </w:r>
      </w:ins>
      <w:ins w:id="9" w:author="Nagasako, Julie@CDPH" w:date="2018-09-26T17:06:00Z">
        <w:r w:rsidR="009D1E47">
          <w:t xml:space="preserve">either </w:t>
        </w:r>
      </w:ins>
      <w:del w:id="10" w:author="Nagasako, Julie@CDPH" w:date="2018-09-26T17:05:00Z">
        <w:r w:rsidR="000E38D8" w:rsidDel="009D1E47">
          <w:delText>a subcounty area</w:delText>
        </w:r>
        <w:r w:rsidR="00677BFC" w:rsidDel="009D1E47">
          <w:delText xml:space="preserve">, </w:delText>
        </w:r>
      </w:del>
      <w:commentRangeStart w:id="11"/>
      <w:r w:rsidR="000E38D8">
        <w:t>a</w:t>
      </w:r>
      <w:commentRangeEnd w:id="11"/>
      <w:r w:rsidR="009D1E47">
        <w:rPr>
          <w:rStyle w:val="CommentReference"/>
        </w:rPr>
        <w:commentReference w:id="11"/>
      </w:r>
      <w:r w:rsidR="000E38D8">
        <w:t xml:space="preserve"> </w:t>
      </w:r>
      <w:del w:id="12" w:author="Nagasako, Julie@CDPH" w:date="2018-09-26T17:13:00Z">
        <w:r w:rsidR="000E38D8" w:rsidDel="00F46B7A">
          <w:delText>single</w:delText>
        </w:r>
      </w:del>
      <w:ins w:id="13" w:author="Nagasako, Julie@CDPH" w:date="2018-09-26T17:13:00Z">
        <w:r w:rsidR="00F46B7A">
          <w:t>selected</w:t>
        </w:r>
      </w:ins>
      <w:r w:rsidR="000E38D8">
        <w:t xml:space="preserve"> </w:t>
      </w:r>
      <w:r w:rsidR="00677BFC">
        <w:t>county</w:t>
      </w:r>
      <w:del w:id="14" w:author="Nagasako, Julie@CDPH" w:date="2018-09-26T17:06:00Z">
        <w:r w:rsidR="000E38D8" w:rsidDel="009D1E47">
          <w:delText>,</w:delText>
        </w:r>
      </w:del>
      <w:r w:rsidR="00677BFC">
        <w:t xml:space="preserve"> or the </w:t>
      </w:r>
      <w:ins w:id="15" w:author="Nagasako, Julie@CDPH" w:date="2018-09-26T17:13:00Z">
        <w:r w:rsidR="00F46B7A">
          <w:t xml:space="preserve">whole </w:t>
        </w:r>
      </w:ins>
      <w:r w:rsidR="00677BFC">
        <w:t>state</w:t>
      </w:r>
      <w:del w:id="16" w:author="Nagasako, Julie@CDPH" w:date="2018-09-26T17:13:00Z">
        <w:r w:rsidR="00677BFC" w:rsidDel="00F46B7A">
          <w:delText xml:space="preserve"> as a whole</w:delText>
        </w:r>
      </w:del>
      <w:r w:rsidR="00677BFC">
        <w:t xml:space="preserve">. </w:t>
      </w:r>
      <w:moveToRangeStart w:id="17" w:author="Nagasako, Julie@CDPH" w:date="2018-09-26T17:09:00Z" w:name="move525745077"/>
      <w:moveTo w:id="18" w:author="Nagasako, Julie@CDPH" w:date="2018-09-26T17:09:00Z">
        <w:r w:rsidR="00F46B7A">
          <w:t xml:space="preserve">The “levels” option allows users to select between broad or narrow categories of conditions. </w:t>
        </w:r>
      </w:moveTo>
      <w:moveToRangeEnd w:id="17"/>
      <w:r w:rsidR="00327B30">
        <w:t>Users can</w:t>
      </w:r>
      <w:r w:rsidR="006D05D4">
        <w:t xml:space="preserve"> select how </w:t>
      </w:r>
      <w:commentRangeStart w:id="19"/>
      <w:r w:rsidR="006D05D4">
        <w:t xml:space="preserve">many </w:t>
      </w:r>
      <w:commentRangeEnd w:id="19"/>
      <w:r w:rsidR="00F46B7A">
        <w:rPr>
          <w:rStyle w:val="CommentReference"/>
        </w:rPr>
        <w:commentReference w:id="19"/>
      </w:r>
      <w:r w:rsidR="00777E90">
        <w:t>causes of death</w:t>
      </w:r>
      <w:r w:rsidR="006D05D4">
        <w:t xml:space="preserve"> to display on </w:t>
      </w:r>
      <w:r w:rsidR="00576CEC">
        <w:t>the graph.</w:t>
      </w:r>
      <w:r w:rsidR="006D05D4">
        <w:t xml:space="preserve"> </w:t>
      </w:r>
      <w:ins w:id="20" w:author="Nagasako, Julie@CDPH" w:date="2018-09-26T17:10:00Z">
        <w:r w:rsidR="00F46B7A">
          <w:t xml:space="preserve">County level rankings also include the </w:t>
        </w:r>
      </w:ins>
      <w:commentRangeStart w:id="21"/>
      <w:commentRangeStart w:id="22"/>
      <w:r w:rsidR="006D05D4">
        <w:t xml:space="preserve">SMR </w:t>
      </w:r>
      <w:del w:id="23" w:author="Nagasako, Julie@CDPH" w:date="2018-09-26T17:10:00Z">
        <w:r w:rsidR="006D05D4" w:rsidDel="00F46B7A">
          <w:delText xml:space="preserve">is the </w:delText>
        </w:r>
      </w:del>
      <w:ins w:id="24" w:author="Nagasako, Julie@CDPH" w:date="2018-09-26T17:10:00Z">
        <w:r w:rsidR="00F46B7A">
          <w:t>(</w:t>
        </w:r>
      </w:ins>
      <w:r w:rsidR="006D05D4">
        <w:t>standard mortality ratio</w:t>
      </w:r>
      <w:ins w:id="25" w:author="Nagasako, Julie@CDPH" w:date="2018-09-26T17:10:00Z">
        <w:r w:rsidR="00F46B7A">
          <w:t>)</w:t>
        </w:r>
      </w:ins>
      <w:r w:rsidR="006D05D4">
        <w:t xml:space="preserve"> whi</w:t>
      </w:r>
      <w:r w:rsidR="00777E90">
        <w:t>ch is the ratio of the rate in county</w:t>
      </w:r>
      <w:ins w:id="26" w:author="Nagasako, Julie@CDPH" w:date="2018-09-26T17:11:00Z">
        <w:r w:rsidR="00F46B7A">
          <w:t xml:space="preserve"> compared</w:t>
        </w:r>
      </w:ins>
      <w:r w:rsidR="00777E90">
        <w:t xml:space="preserve"> to the rate of the state</w:t>
      </w:r>
      <w:r w:rsidR="006D05D4">
        <w:t>. This allows the</w:t>
      </w:r>
      <w:r>
        <w:t xml:space="preserve"> user to see what rates in a county</w:t>
      </w:r>
      <w:r w:rsidR="006D05D4">
        <w:t xml:space="preserve"> are particularly high compared to the statewide rate.</w:t>
      </w:r>
      <w:r w:rsidR="00777E90">
        <w:rPr>
          <w:color w:val="FF0000"/>
        </w:rPr>
        <w:t xml:space="preserve"> </w:t>
      </w:r>
      <w:commentRangeEnd w:id="21"/>
      <w:r w:rsidR="000E38D8">
        <w:rPr>
          <w:rStyle w:val="CommentReference"/>
        </w:rPr>
        <w:commentReference w:id="21"/>
      </w:r>
      <w:commentRangeEnd w:id="22"/>
      <w:r w:rsidR="00930D55">
        <w:rPr>
          <w:rStyle w:val="CommentReference"/>
        </w:rPr>
        <w:commentReference w:id="22"/>
      </w:r>
      <w:moveFromRangeStart w:id="27" w:author="Nagasako, Julie@CDPH" w:date="2018-09-26T17:09:00Z" w:name="move525745077"/>
      <w:moveFrom w:id="28" w:author="Nagasako, Julie@CDPH" w:date="2018-09-26T17:09:00Z">
        <w:r w:rsidR="00777E90" w:rsidDel="00F46B7A">
          <w:t xml:space="preserve">The “levels” option allows users to </w:t>
        </w:r>
        <w:r w:rsidR="00327B30" w:rsidDel="00F46B7A">
          <w:t>select between</w:t>
        </w:r>
        <w:r w:rsidR="00777E90" w:rsidDel="00F46B7A">
          <w:t xml:space="preserve"> broad or narrow categories of conditions.</w:t>
        </w:r>
      </w:moveFrom>
      <w:moveFromRangeEnd w:id="27"/>
    </w:p>
    <w:p w:rsidR="006D05D4" w:rsidRDefault="006D05D4" w:rsidP="006D05D4">
      <w:pPr>
        <w:spacing w:after="0"/>
        <w:rPr>
          <w:b/>
        </w:rPr>
      </w:pPr>
    </w:p>
    <w:p w:rsidR="00EF2ADA" w:rsidRDefault="00EF2ADA" w:rsidP="00EF2ADA">
      <w:pPr>
        <w:spacing w:after="0"/>
        <w:rPr>
          <w:b/>
        </w:rPr>
      </w:pPr>
      <w:r>
        <w:rPr>
          <w:b/>
        </w:rPr>
        <w:t>RANK CONDITIONS TABLE</w:t>
      </w:r>
    </w:p>
    <w:p w:rsidR="00EF2ADA" w:rsidRDefault="00EF2ADA" w:rsidP="00F5015F">
      <w:pPr>
        <w:spacing w:after="0"/>
      </w:pPr>
      <w:r>
        <w:t>This</w:t>
      </w:r>
      <w:r w:rsidR="00F5015F">
        <w:t xml:space="preserve"> is</w:t>
      </w:r>
      <w:r>
        <w:t xml:space="preserve"> a tabu</w:t>
      </w:r>
      <w:r w:rsidR="00E34F2A">
        <w:t xml:space="preserve">lar version of the Rank </w:t>
      </w:r>
      <w:del w:id="29" w:author="Nagasako, Julie@CDPH" w:date="2018-09-26T17:12:00Z">
        <w:r w:rsidR="00E34F2A" w:rsidDel="00F46B7A">
          <w:delText xml:space="preserve">Causes </w:delText>
        </w:r>
      </w:del>
      <w:ins w:id="30" w:author="Nagasako, Julie@CDPH" w:date="2018-09-26T17:12:00Z">
        <w:r w:rsidR="00F46B7A">
          <w:t xml:space="preserve">Conditions </w:t>
        </w:r>
      </w:ins>
      <w:r w:rsidR="00E34F2A">
        <w:t>t</w:t>
      </w:r>
      <w:r>
        <w:t>ab</w:t>
      </w:r>
      <w:r w:rsidR="00F5015F">
        <w:t>. It provides</w:t>
      </w:r>
      <w:r>
        <w:t xml:space="preserve"> </w:t>
      </w:r>
      <w:commentRangeStart w:id="31"/>
      <w:r>
        <w:t>data</w:t>
      </w:r>
      <w:commentRangeEnd w:id="31"/>
      <w:r w:rsidR="00E3586F">
        <w:rPr>
          <w:rStyle w:val="CommentReference"/>
        </w:rPr>
        <w:commentReference w:id="31"/>
      </w:r>
      <w:r>
        <w:t xml:space="preserve"> for </w:t>
      </w:r>
      <w:r w:rsidR="00E5563A">
        <w:t xml:space="preserve">condition categories </w:t>
      </w:r>
      <w:r>
        <w:t xml:space="preserve">for </w:t>
      </w:r>
      <w:r w:rsidR="000E38D8">
        <w:t xml:space="preserve">either </w:t>
      </w:r>
      <w:r w:rsidR="00327B30">
        <w:t xml:space="preserve">a </w:t>
      </w:r>
      <w:r>
        <w:t xml:space="preserve">selected </w:t>
      </w:r>
      <w:r w:rsidR="00327B30">
        <w:t xml:space="preserve">county </w:t>
      </w:r>
      <w:r>
        <w:t>or the whole state.</w:t>
      </w:r>
      <w:r w:rsidR="00F5015F">
        <w:t xml:space="preserve"> </w:t>
      </w:r>
      <w:r>
        <w:t>Ad</w:t>
      </w:r>
      <w:r w:rsidR="00F5015F">
        <w:t xml:space="preserve">ditionally, </w:t>
      </w:r>
      <w:r w:rsidR="00E3586F">
        <w:t>users can</w:t>
      </w:r>
      <w:r>
        <w:t xml:space="preserve"> sort </w:t>
      </w:r>
      <w:ins w:id="32" w:author="Nagasako, Julie@CDPH" w:date="2018-09-26T17:13:00Z">
        <w:r w:rsidR="00F46B7A">
          <w:t xml:space="preserve">the table </w:t>
        </w:r>
      </w:ins>
      <w:r>
        <w:t xml:space="preserve">on </w:t>
      </w:r>
      <w:r w:rsidR="00777E90">
        <w:t>any of the measures,</w:t>
      </w:r>
      <w:r>
        <w:t xml:space="preserve"> which allows for </w:t>
      </w:r>
      <w:r w:rsidR="000E38D8">
        <w:t xml:space="preserve">a </w:t>
      </w:r>
      <w:r>
        <w:t xml:space="preserve">more granular </w:t>
      </w:r>
      <w:r w:rsidR="000E38D8">
        <w:t>examination of</w:t>
      </w:r>
      <w:r>
        <w:t xml:space="preserve"> specific numbers or rates.</w:t>
      </w:r>
      <w:r w:rsidR="00F5015F">
        <w:t xml:space="preserve"> </w:t>
      </w:r>
      <w:commentRangeStart w:id="33"/>
      <w:commentRangeStart w:id="34"/>
      <w:del w:id="35" w:author="Nagasako, Julie@CDPH" w:date="2018-09-26T17:14:00Z">
        <w:r w:rsidR="00F5015F" w:rsidDel="00F46B7A">
          <w:delText>The user is able to select male, female, or total, as well as the year and the geography</w:delText>
        </w:r>
        <w:commentRangeEnd w:id="33"/>
        <w:r w:rsidR="000E38D8" w:rsidDel="00F46B7A">
          <w:rPr>
            <w:rStyle w:val="CommentReference"/>
          </w:rPr>
          <w:commentReference w:id="33"/>
        </w:r>
      </w:del>
      <w:commentRangeEnd w:id="34"/>
      <w:r w:rsidR="00F46B7A">
        <w:rPr>
          <w:rStyle w:val="CommentReference"/>
        </w:rPr>
        <w:commentReference w:id="34"/>
      </w:r>
      <w:del w:id="36" w:author="Nagasako, Julie@CDPH" w:date="2018-09-26T17:14:00Z">
        <w:r w:rsidR="00F5015F" w:rsidDel="00F46B7A">
          <w:delText>.</w:delText>
        </w:r>
        <w:r w:rsidDel="00F46B7A">
          <w:delText xml:space="preserve"> </w:delText>
        </w:r>
      </w:del>
      <w:r w:rsidR="00F5015F">
        <w:t>The search window allows users to quickly find a specific condition</w:t>
      </w:r>
      <w:r>
        <w:t>.</w:t>
      </w:r>
    </w:p>
    <w:p w:rsidR="00EF2ADA" w:rsidRDefault="00EF2ADA" w:rsidP="00EF2ADA">
      <w:pPr>
        <w:spacing w:after="0"/>
      </w:pPr>
    </w:p>
    <w:p w:rsidR="00EF2ADA" w:rsidRPr="00E34F2A" w:rsidRDefault="00EF2ADA" w:rsidP="00EF2ADA">
      <w:pPr>
        <w:spacing w:after="0"/>
      </w:pPr>
      <w:r w:rsidRPr="00D549DE">
        <w:rPr>
          <w:b/>
        </w:rPr>
        <w:t>RANK CONDITIONS BY SEX</w:t>
      </w:r>
      <w:r w:rsidR="00E34F2A">
        <w:rPr>
          <w:b/>
        </w:rPr>
        <w:t xml:space="preserve"> </w:t>
      </w:r>
      <w:r w:rsidR="00E34F2A" w:rsidRPr="00E34F2A">
        <w:rPr>
          <w:color w:val="FF0000"/>
        </w:rPr>
        <w:t>(work in progress</w:t>
      </w:r>
      <w:r w:rsidR="00E34F2A">
        <w:rPr>
          <w:color w:val="FF0000"/>
        </w:rPr>
        <w:t xml:space="preserve"> – awaiting further development of the tab</w:t>
      </w:r>
      <w:r w:rsidR="00E34F2A" w:rsidRPr="00E34F2A">
        <w:rPr>
          <w:color w:val="FF0000"/>
        </w:rPr>
        <w:t>)</w:t>
      </w:r>
    </w:p>
    <w:p w:rsidR="00D549DE" w:rsidRPr="00D549DE" w:rsidRDefault="00D549DE" w:rsidP="00F5015F">
      <w:pPr>
        <w:spacing w:after="0"/>
      </w:pPr>
      <w:r w:rsidRPr="00D549DE">
        <w:t xml:space="preserve">This tab </w:t>
      </w:r>
      <w:r>
        <w:t xml:space="preserve">ranks causes within a selected geography separately for males and females. </w:t>
      </w:r>
      <w:r w:rsidR="00F5015F">
        <w:t>It c</w:t>
      </w:r>
      <w:r>
        <w:t xml:space="preserve">an highlight conditions </w:t>
      </w:r>
      <w:r w:rsidR="00E3586F">
        <w:t xml:space="preserve">that </w:t>
      </w:r>
      <w:r>
        <w:t xml:space="preserve">appear to be </w:t>
      </w:r>
      <w:r w:rsidR="00E3586F">
        <w:t xml:space="preserve">a </w:t>
      </w:r>
      <w:r>
        <w:t>leading cause of death for one sex but not the other.</w:t>
      </w:r>
      <w:r w:rsidR="00F5015F">
        <w:t xml:space="preserve"> </w:t>
      </w:r>
      <w:del w:id="37" w:author="Nagasako, Julie@CDPH" w:date="2018-09-26T17:16:00Z">
        <w:r w:rsidR="00E34F2A" w:rsidDel="00F46B7A">
          <w:delText>I</w:delText>
        </w:r>
        <w:r w:rsidDel="00F46B7A">
          <w:delText xml:space="preserve">n some instances this is because of </w:delText>
        </w:r>
        <w:r w:rsidR="008241E1" w:rsidDel="00F46B7A">
          <w:delText xml:space="preserve">biological </w:delText>
        </w:r>
        <w:r w:rsidDel="00F46B7A">
          <w:delText>diff</w:delText>
        </w:r>
        <w:r w:rsidR="00E34F2A" w:rsidDel="00F46B7A">
          <w:delText xml:space="preserve">erences (i.e. ovarian cancer, prostate cancer), but in other instances </w:delText>
        </w:r>
        <w:commentRangeStart w:id="38"/>
        <w:commentRangeStart w:id="39"/>
        <w:r w:rsidR="008241E1" w:rsidDel="00F46B7A">
          <w:delText>biological differences may not necessarily apply</w:delText>
        </w:r>
        <w:commentRangeEnd w:id="38"/>
        <w:r w:rsidR="008241E1" w:rsidDel="00F46B7A">
          <w:rPr>
            <w:rStyle w:val="CommentReference"/>
          </w:rPr>
          <w:commentReference w:id="38"/>
        </w:r>
      </w:del>
      <w:commentRangeEnd w:id="39"/>
      <w:r w:rsidR="00F46B7A">
        <w:rPr>
          <w:rStyle w:val="CommentReference"/>
        </w:rPr>
        <w:commentReference w:id="39"/>
      </w:r>
      <w:del w:id="40" w:author="Nagasako, Julie@CDPH" w:date="2018-09-26T17:16:00Z">
        <w:r w:rsidR="00E34F2A" w:rsidDel="00F46B7A">
          <w:delText xml:space="preserve"> (i.e homicide or injury). </w:delText>
        </w:r>
      </w:del>
    </w:p>
    <w:p w:rsidR="00D549DE" w:rsidRDefault="00D549DE" w:rsidP="005A564C">
      <w:pPr>
        <w:spacing w:after="0"/>
        <w:rPr>
          <w:b/>
        </w:rPr>
      </w:pPr>
    </w:p>
    <w:p w:rsidR="005A564C" w:rsidRDefault="005A564C" w:rsidP="005A564C">
      <w:pPr>
        <w:spacing w:after="0"/>
        <w:rPr>
          <w:b/>
        </w:rPr>
      </w:pPr>
      <w:r>
        <w:rPr>
          <w:b/>
        </w:rPr>
        <w:t>RANK COUNTIES/COMMUNITIES</w:t>
      </w:r>
    </w:p>
    <w:p w:rsidR="005A564C" w:rsidRPr="00E34F2A" w:rsidRDefault="00E34F2A" w:rsidP="00E34F2A">
      <w:pPr>
        <w:spacing w:after="0"/>
        <w:rPr>
          <w:b/>
        </w:rPr>
      </w:pPr>
      <w:r>
        <w:t>This tab displays</w:t>
      </w:r>
      <w:r w:rsidR="005A564C">
        <w:t xml:space="preserve"> </w:t>
      </w:r>
      <w:del w:id="41" w:author="Nagasako, Julie@CDPH" w:date="2018-09-26T17:17:00Z">
        <w:r w:rsidR="005A564C" w:rsidDel="0086714F">
          <w:delText xml:space="preserve">for a selected condition </w:delText>
        </w:r>
      </w:del>
      <w:r w:rsidR="00D25378">
        <w:t>the</w:t>
      </w:r>
      <w:ins w:id="42" w:author="Nagasako, Julie@CDPH" w:date="2018-09-26T17:17:00Z">
        <w:r w:rsidR="0086714F">
          <w:t xml:space="preserve"> ranked</w:t>
        </w:r>
      </w:ins>
      <w:r w:rsidR="00D25378">
        <w:t xml:space="preserve"> order </w:t>
      </w:r>
      <w:r w:rsidR="005A564C">
        <w:t xml:space="preserve">of </w:t>
      </w:r>
      <w:del w:id="43" w:author="Nagasako, Julie@CDPH" w:date="2018-09-26T17:17:00Z">
        <w:r w:rsidR="005A564C" w:rsidDel="0086714F">
          <w:delText>the</w:delText>
        </w:r>
      </w:del>
      <w:r w:rsidR="005A564C">
        <w:t xml:space="preserve"> counties in California or the communities within a selected county</w:t>
      </w:r>
      <w:ins w:id="44" w:author="Nagasako, Julie@CDPH" w:date="2018-09-26T17:17:00Z">
        <w:r w:rsidR="0086714F">
          <w:t xml:space="preserve"> for a selected condition</w:t>
        </w:r>
      </w:ins>
      <w:r>
        <w:t>.</w:t>
      </w:r>
      <w:r>
        <w:rPr>
          <w:b/>
        </w:rPr>
        <w:t xml:space="preserve"> </w:t>
      </w:r>
      <w:ins w:id="45" w:author="Nagasako, Julie@CDPH" w:date="2018-09-26T17:18:00Z">
        <w:r w:rsidR="0086714F" w:rsidRPr="0086714F">
          <w:rPr>
            <w:rPrChange w:id="46" w:author="Nagasako, Julie@CDPH" w:date="2018-09-26T17:19:00Z">
              <w:rPr>
                <w:b/>
              </w:rPr>
            </w:rPrChange>
          </w:rPr>
          <w:t xml:space="preserve">These </w:t>
        </w:r>
      </w:ins>
      <w:del w:id="47" w:author="Nagasako, Julie@CDPH" w:date="2018-09-26T17:18:00Z">
        <w:r w:rsidRPr="0086714F" w:rsidDel="0086714F">
          <w:delText>R</w:delText>
        </w:r>
      </w:del>
      <w:ins w:id="48" w:author="Nagasako, Julie@CDPH" w:date="2018-09-26T17:18:00Z">
        <w:r w:rsidR="0086714F" w:rsidRPr="0086714F">
          <w:t>r</w:t>
        </w:r>
      </w:ins>
      <w:r w:rsidRPr="003E632E">
        <w:t>anking</w:t>
      </w:r>
      <w:ins w:id="49" w:author="Nagasako, Julie@CDPH" w:date="2018-09-26T17:18:00Z">
        <w:r w:rsidR="0086714F" w:rsidRPr="003E632E">
          <w:t>s</w:t>
        </w:r>
      </w:ins>
      <w:r>
        <w:t xml:space="preserve"> </w:t>
      </w:r>
      <w:del w:id="50" w:author="Nagasako, Julie@CDPH" w:date="2018-09-26T17:18:00Z">
        <w:r w:rsidDel="0086714F">
          <w:delText xml:space="preserve">in this way </w:delText>
        </w:r>
      </w:del>
      <w:r w:rsidR="008241E1">
        <w:t>highlight</w:t>
      </w:r>
      <w:del w:id="51" w:author="Nagasako, Julie@CDPH" w:date="2018-09-26T17:18:00Z">
        <w:r w:rsidR="008241E1" w:rsidDel="0086714F">
          <w:delText>s</w:delText>
        </w:r>
      </w:del>
      <w:r>
        <w:t xml:space="preserve"> </w:t>
      </w:r>
      <w:r w:rsidR="00777E90">
        <w:t xml:space="preserve">places </w:t>
      </w:r>
      <w:r>
        <w:t>where</w:t>
      </w:r>
      <w:r w:rsidR="005A564C">
        <w:t xml:space="preserve"> </w:t>
      </w:r>
      <w:r>
        <w:t xml:space="preserve">a particular </w:t>
      </w:r>
      <w:r w:rsidR="008241E1">
        <w:t xml:space="preserve">condition </w:t>
      </w:r>
      <w:r>
        <w:t>is</w:t>
      </w:r>
      <w:r w:rsidR="00777E90">
        <w:t xml:space="preserve"> the highest </w:t>
      </w:r>
      <w:r w:rsidR="008241E1">
        <w:t xml:space="preserve">as well as </w:t>
      </w:r>
      <w:r w:rsidR="00D25378">
        <w:t xml:space="preserve">highlighting </w:t>
      </w:r>
      <w:r w:rsidR="008241E1">
        <w:t xml:space="preserve">geographical </w:t>
      </w:r>
      <w:r w:rsidR="00D25378">
        <w:t>disparities</w:t>
      </w:r>
      <w:r w:rsidR="008241E1">
        <w:t xml:space="preserve"> of the condition</w:t>
      </w:r>
      <w:r w:rsidR="00576CEC">
        <w:t>.</w:t>
      </w:r>
      <w:r>
        <w:rPr>
          <w:b/>
        </w:rPr>
        <w:t xml:space="preserve"> </w:t>
      </w:r>
      <w:r w:rsidR="005A564C">
        <w:t xml:space="preserve"> </w:t>
      </w:r>
      <w:r w:rsidR="00D25378">
        <w:t xml:space="preserve">Years </w:t>
      </w:r>
      <w:r w:rsidR="005A564C">
        <w:t xml:space="preserve">of life lost and number of deaths will tend to be highest in areas with </w:t>
      </w:r>
      <w:r w:rsidR="00D25378">
        <w:t xml:space="preserve">the largest </w:t>
      </w:r>
      <w:r w:rsidR="005A564C">
        <w:t>population</w:t>
      </w:r>
      <w:r w:rsidR="00D25378">
        <w:t xml:space="preserve">s, whereas rate measures adjust for population </w:t>
      </w:r>
      <w:del w:id="52" w:author="Nagasako, Julie@CDPH" w:date="2018-09-26T17:18:00Z">
        <w:r w:rsidR="00D25378" w:rsidDel="0086714F">
          <w:delText>szie</w:delText>
        </w:r>
      </w:del>
      <w:ins w:id="53" w:author="Nagasako, Julie@CDPH" w:date="2018-09-26T17:18:00Z">
        <w:r w:rsidR="0086714F">
          <w:t>size</w:t>
        </w:r>
      </w:ins>
      <w:r>
        <w:t>.</w:t>
      </w:r>
      <w:r>
        <w:rPr>
          <w:b/>
        </w:rPr>
        <w:t xml:space="preserve"> </w:t>
      </w:r>
      <w:r w:rsidR="00D25378">
        <w:t>Note</w:t>
      </w:r>
      <w:r w:rsidR="005A564C">
        <w:t xml:space="preserve"> that </w:t>
      </w:r>
      <w:proofErr w:type="gramStart"/>
      <w:r w:rsidR="005A564C">
        <w:t>higher ranking</w:t>
      </w:r>
      <w:proofErr w:type="gramEnd"/>
      <w:r w:rsidR="005A564C">
        <w:t xml:space="preserve"> counties or communities </w:t>
      </w:r>
      <w:r w:rsidR="00807514">
        <w:t>may not be</w:t>
      </w:r>
      <w:r w:rsidR="005A564C">
        <w:t xml:space="preserve"> meaningfully higher from a statistical perspective</w:t>
      </w:r>
      <w:r w:rsidR="005F3F49">
        <w:t>;</w:t>
      </w:r>
      <w:r w:rsidR="005A564C">
        <w:t xml:space="preserve"> </w:t>
      </w:r>
      <w:r w:rsidR="005F3F49">
        <w:t xml:space="preserve">examining </w:t>
      </w:r>
      <w:r w:rsidR="005A564C">
        <w:t xml:space="preserve">the confidence intervals </w:t>
      </w:r>
      <w:r w:rsidR="005F3F49">
        <w:t>will help determine if there is a meaningful difference or not</w:t>
      </w:r>
      <w:r w:rsidR="00EF2ADA">
        <w:t>.</w:t>
      </w:r>
    </w:p>
    <w:p w:rsidR="00E34F2A" w:rsidRDefault="00E34F2A" w:rsidP="00E34F2A">
      <w:pPr>
        <w:spacing w:after="0"/>
      </w:pPr>
    </w:p>
    <w:p w:rsidR="005A564C" w:rsidRPr="00E34F2A" w:rsidRDefault="005A564C" w:rsidP="00E34F2A">
      <w:pPr>
        <w:spacing w:after="0"/>
        <w:rPr>
          <w:b/>
        </w:rPr>
      </w:pPr>
      <w:r>
        <w:t xml:space="preserve">Note: </w:t>
      </w:r>
      <w:del w:id="54" w:author="Nagasako, Julie@CDPH" w:date="2018-09-26T17:19:00Z">
        <w:r w:rsidDel="0086714F">
          <w:delText>For the moment</w:delText>
        </w:r>
      </w:del>
      <w:ins w:id="55" w:author="Nagasako, Julie@CDPH" w:date="2018-09-26T17:19:00Z">
        <w:r w:rsidR="0086714F">
          <w:t>In the current version</w:t>
        </w:r>
      </w:ins>
      <w:r>
        <w:t xml:space="preserve">, confidence intervals </w:t>
      </w:r>
      <w:proofErr w:type="gramStart"/>
      <w:r>
        <w:t>are only displayed</w:t>
      </w:r>
      <w:proofErr w:type="gramEnd"/>
      <w:r>
        <w:t xml:space="preserve"> for the crude death rate but will be available soon for all measures</w:t>
      </w:r>
      <w:ins w:id="56" w:author="Nagasako, Julie@CDPH" w:date="2018-09-26T17:19:00Z">
        <w:r w:rsidR="0086714F">
          <w:t>.</w:t>
        </w:r>
      </w:ins>
    </w:p>
    <w:p w:rsidR="005A564C" w:rsidRDefault="005A564C" w:rsidP="006D05D4">
      <w:pPr>
        <w:spacing w:after="0"/>
        <w:rPr>
          <w:b/>
        </w:rPr>
      </w:pPr>
    </w:p>
    <w:p w:rsidR="006D05D4" w:rsidRDefault="006D05D4" w:rsidP="006D05D4">
      <w:pPr>
        <w:spacing w:after="0"/>
        <w:rPr>
          <w:b/>
        </w:rPr>
      </w:pPr>
    </w:p>
    <w:p w:rsidR="004B1FCA" w:rsidRDefault="006D05D4" w:rsidP="006D05D4">
      <w:pPr>
        <w:spacing w:after="0"/>
        <w:rPr>
          <w:b/>
        </w:rPr>
      </w:pPr>
      <w:r>
        <w:rPr>
          <w:b/>
        </w:rPr>
        <w:t>TREND</w:t>
      </w:r>
    </w:p>
    <w:p w:rsidR="004B1FCA" w:rsidRDefault="00E34F2A" w:rsidP="00E34F2A">
      <w:pPr>
        <w:spacing w:after="0"/>
      </w:pPr>
      <w:r>
        <w:t>This graph displays</w:t>
      </w:r>
      <w:r w:rsidR="004B1FCA">
        <w:t xml:space="preserve"> the trend over time for a </w:t>
      </w:r>
      <w:r w:rsidR="003F6A26">
        <w:t>particular condition within</w:t>
      </w:r>
      <w:r w:rsidR="004B1FCA">
        <w:t xml:space="preserve"> a selected geography, separately for </w:t>
      </w:r>
      <w:commentRangeStart w:id="57"/>
      <w:commentRangeStart w:id="58"/>
      <w:r w:rsidR="004B1FCA">
        <w:t>males, females</w:t>
      </w:r>
      <w:commentRangeEnd w:id="57"/>
      <w:r w:rsidR="003F6A26">
        <w:rPr>
          <w:rStyle w:val="CommentReference"/>
        </w:rPr>
        <w:commentReference w:id="57"/>
      </w:r>
      <w:commentRangeEnd w:id="58"/>
      <w:r w:rsidR="0086714F">
        <w:rPr>
          <w:rStyle w:val="CommentReference"/>
        </w:rPr>
        <w:commentReference w:id="58"/>
      </w:r>
      <w:r w:rsidR="004B1FCA">
        <w:t>, and the total</w:t>
      </w:r>
      <w:ins w:id="59" w:author="Nagasako, Julie@CDPH" w:date="2018-09-26T17:20:00Z">
        <w:r w:rsidR="0086714F">
          <w:t xml:space="preserve"> population</w:t>
        </w:r>
      </w:ins>
      <w:r w:rsidR="004B1FCA">
        <w:t>.</w:t>
      </w:r>
      <w:r>
        <w:t xml:space="preserve"> </w:t>
      </w:r>
      <w:r w:rsidR="004B1FCA">
        <w:t xml:space="preserve">Reviewing the trend over time is important for understanding which problems are improving and which are getting worse. </w:t>
      </w:r>
    </w:p>
    <w:p w:rsidR="00E34F2A" w:rsidRDefault="00E34F2A" w:rsidP="00E34F2A">
      <w:pPr>
        <w:spacing w:after="0"/>
      </w:pPr>
    </w:p>
    <w:p w:rsidR="004B1FCA" w:rsidRDefault="00B36D7C" w:rsidP="00E34F2A">
      <w:pPr>
        <w:spacing w:after="0"/>
      </w:pPr>
      <w:r>
        <w:t>Note: Because the data for the communities and census tract are currently aggregated for 5 years, those data are not available currently in the trend tab.</w:t>
      </w:r>
    </w:p>
    <w:p w:rsidR="006D05D4" w:rsidRDefault="006D05D4" w:rsidP="006D05D4">
      <w:pPr>
        <w:spacing w:after="0"/>
        <w:rPr>
          <w:b/>
        </w:rPr>
      </w:pPr>
    </w:p>
    <w:p w:rsidR="00B36D7C" w:rsidRDefault="00EF2ADA" w:rsidP="006D05D4">
      <w:pPr>
        <w:spacing w:after="0"/>
        <w:rPr>
          <w:b/>
        </w:rPr>
      </w:pPr>
      <w:r>
        <w:rPr>
          <w:b/>
        </w:rPr>
        <w:t>S</w:t>
      </w:r>
      <w:r w:rsidR="003F6A26">
        <w:rPr>
          <w:b/>
        </w:rPr>
        <w:t xml:space="preserve">OCIAL </w:t>
      </w:r>
      <w:r>
        <w:rPr>
          <w:b/>
        </w:rPr>
        <w:t>D</w:t>
      </w:r>
      <w:r w:rsidR="003F6A26">
        <w:rPr>
          <w:b/>
        </w:rPr>
        <w:t xml:space="preserve">ETERMINANTS </w:t>
      </w:r>
      <w:r>
        <w:rPr>
          <w:b/>
        </w:rPr>
        <w:t>O</w:t>
      </w:r>
      <w:r w:rsidR="003F6A26">
        <w:rPr>
          <w:b/>
        </w:rPr>
        <w:t xml:space="preserve">F </w:t>
      </w:r>
      <w:r>
        <w:rPr>
          <w:b/>
        </w:rPr>
        <w:t>H</w:t>
      </w:r>
      <w:r w:rsidR="003F6A26">
        <w:rPr>
          <w:b/>
        </w:rPr>
        <w:t>EALTH</w:t>
      </w:r>
      <w:r>
        <w:rPr>
          <w:b/>
        </w:rPr>
        <w:t xml:space="preserve"> ASSOCIATIONS</w:t>
      </w:r>
    </w:p>
    <w:p w:rsidR="00C06D5C" w:rsidRDefault="00677BFC" w:rsidP="00677BFC">
      <w:pPr>
        <w:spacing w:after="0"/>
        <w:rPr>
          <w:ins w:id="60" w:author="Nagasako, Julie@CDPH" w:date="2018-09-26T17:21:00Z"/>
        </w:rPr>
      </w:pPr>
      <w:r>
        <w:t xml:space="preserve">This scatter plot </w:t>
      </w:r>
      <w:r w:rsidR="00777E90">
        <w:t>displays the correlation of</w:t>
      </w:r>
      <w:r w:rsidR="00C06D5C">
        <w:t xml:space="preserve"> a selected social determinant measure with a selected condition.</w:t>
      </w:r>
      <w:r w:rsidRPr="00677BFC">
        <w:t xml:space="preserve"> </w:t>
      </w:r>
      <w:r>
        <w:t xml:space="preserve">Each dot </w:t>
      </w:r>
      <w:r w:rsidR="00807514">
        <w:t xml:space="preserve">maps </w:t>
      </w:r>
      <w:r>
        <w:t>the value of the social determinant measure</w:t>
      </w:r>
      <w:r w:rsidR="001368D4">
        <w:t xml:space="preserve"> against</w:t>
      </w:r>
      <w:r>
        <w:t xml:space="preserve"> the value of the condition measure for one geographic unit</w:t>
      </w:r>
      <w:r w:rsidR="001368D4">
        <w:t xml:space="preserve"> (</w:t>
      </w:r>
      <w:r>
        <w:t xml:space="preserve">county, community, or </w:t>
      </w:r>
      <w:r w:rsidR="001368D4">
        <w:t>census tract)</w:t>
      </w:r>
      <w:ins w:id="61" w:author="Nagasako, Julie@CDPH" w:date="2018-09-26T17:21:00Z">
        <w:r w:rsidR="0086714F">
          <w:t>.</w:t>
        </w:r>
      </w:ins>
      <w:r w:rsidRPr="00677BFC">
        <w:t xml:space="preserve"> </w:t>
      </w:r>
      <w:proofErr w:type="gramStart"/>
      <w:r>
        <w:t>Because this association is “ecologic” (correlation of geographic units, not of individuals)</w:t>
      </w:r>
      <w:r w:rsidR="00807514">
        <w:t>,</w:t>
      </w:r>
      <w:r>
        <w:t xml:space="preserve"> it is particularly important in this tab to look at measures that take into account the size and age distribution of the population, </w:t>
      </w:r>
      <w:r w:rsidR="001368D4">
        <w:t xml:space="preserve">such as </w:t>
      </w:r>
      <w:r>
        <w:t xml:space="preserve">age-adjusted YLL rate and </w:t>
      </w:r>
      <w:r w:rsidR="00807514">
        <w:t>age-</w:t>
      </w:r>
      <w:r>
        <w:t>adjusted death rate.</w:t>
      </w:r>
      <w:proofErr w:type="gramEnd"/>
      <w:r w:rsidRPr="00677BFC">
        <w:t xml:space="preserve"> </w:t>
      </w:r>
      <w:r>
        <w:t xml:space="preserve">While correlations do not indicate causation, they are a potentially important </w:t>
      </w:r>
      <w:r w:rsidR="00807514">
        <w:t>way to understand</w:t>
      </w:r>
      <w:r>
        <w:t xml:space="preserve"> the differential roles of some social determinants of health on disease outcomes.</w:t>
      </w:r>
    </w:p>
    <w:p w:rsidR="0086714F" w:rsidRPr="00677BFC" w:rsidRDefault="0086714F" w:rsidP="00677BFC">
      <w:pPr>
        <w:spacing w:after="0"/>
        <w:rPr>
          <w:b/>
        </w:rPr>
      </w:pPr>
    </w:p>
    <w:p w:rsidR="00C06D5C" w:rsidRPr="00677BFC" w:rsidRDefault="00C06D5C" w:rsidP="00677BFC">
      <w:pPr>
        <w:spacing w:after="0"/>
        <w:rPr>
          <w:b/>
        </w:rPr>
      </w:pPr>
      <w:r>
        <w:t>(</w:t>
      </w:r>
      <w:r w:rsidRPr="00677BFC">
        <w:rPr>
          <w:color w:val="FF0000"/>
        </w:rPr>
        <w:t xml:space="preserve">Needs to </w:t>
      </w:r>
      <w:proofErr w:type="gramStart"/>
      <w:r w:rsidRPr="00677BFC">
        <w:rPr>
          <w:color w:val="FF0000"/>
        </w:rPr>
        <w:t>be added</w:t>
      </w:r>
      <w:proofErr w:type="gramEnd"/>
      <w:r>
        <w:t>)</w:t>
      </w:r>
      <w:del w:id="62" w:author="Nagasako, Julie@CDPH" w:date="2018-09-26T17:21:00Z">
        <w:r w:rsidDel="0086714F">
          <w:delText>At the moment</w:delText>
        </w:r>
      </w:del>
      <w:ins w:id="63" w:author="Nagasako, Julie@CDPH" w:date="2018-09-26T17:21:00Z">
        <w:r w:rsidR="0086714F">
          <w:t>In the current version</w:t>
        </w:r>
      </w:ins>
      <w:r>
        <w:t>, the colors represent the regions of the state – the colors represent the rurality levels of the places represented by the dots</w:t>
      </w:r>
    </w:p>
    <w:p w:rsidR="002319B2" w:rsidRPr="002319B2" w:rsidRDefault="00677BFC" w:rsidP="00677BFC">
      <w:pPr>
        <w:spacing w:after="0"/>
        <w:rPr>
          <w:b/>
        </w:rPr>
      </w:pPr>
      <w:r>
        <w:t xml:space="preserve">Note: Currently this tab only displays one variable, but </w:t>
      </w:r>
      <w:r w:rsidR="002319B2">
        <w:t>the display and analysis in this tab</w:t>
      </w:r>
      <w:r>
        <w:t xml:space="preserve"> will be expanded</w:t>
      </w:r>
      <w:r w:rsidR="002319B2">
        <w:t xml:space="preserve"> to include multiple variables simultaneously. </w:t>
      </w:r>
    </w:p>
    <w:sectPr w:rsidR="002319B2" w:rsidRPr="0023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Fujimoto, Scott@CDPH" w:date="2018-09-26T14:10:00Z" w:initials="FS">
    <w:p w:rsidR="00F46B7A" w:rsidRDefault="00F46B7A">
      <w:pPr>
        <w:pStyle w:val="CommentText"/>
      </w:pPr>
      <w:r>
        <w:rPr>
          <w:rStyle w:val="CommentReference"/>
        </w:rPr>
        <w:annotationRef/>
      </w:r>
      <w:r>
        <w:t>Isn’t there a help prompt for this? If so, then this sentence is redundant and can be dropped.</w:t>
      </w:r>
    </w:p>
  </w:comment>
  <w:comment w:id="3" w:author="Nagasako, Julie@CDPH" w:date="2018-09-26T16:54:00Z" w:initials="NJ">
    <w:p w:rsidR="00F46B7A" w:rsidRDefault="00F46B7A">
      <w:pPr>
        <w:pStyle w:val="CommentText"/>
      </w:pPr>
      <w:r>
        <w:rPr>
          <w:rStyle w:val="CommentReference"/>
        </w:rPr>
        <w:annotationRef/>
      </w:r>
      <w:r>
        <w:t xml:space="preserve">There’s no help button on the state based </w:t>
      </w:r>
      <w:proofErr w:type="spellStart"/>
      <w:r>
        <w:t>cutpoints</w:t>
      </w:r>
      <w:proofErr w:type="spellEnd"/>
      <w:r>
        <w:t xml:space="preserve"> control. But I think that could be helpful to add. </w:t>
      </w:r>
    </w:p>
  </w:comment>
  <w:comment w:id="4" w:author="Nagasako, Julie@CDPH" w:date="2018-09-26T17:03:00Z" w:initials="NJ">
    <w:p w:rsidR="00F46B7A" w:rsidRDefault="00F46B7A">
      <w:pPr>
        <w:pStyle w:val="CommentText"/>
      </w:pPr>
      <w:r>
        <w:rPr>
          <w:rStyle w:val="CommentReference"/>
        </w:rPr>
        <w:annotationRef/>
      </w:r>
      <w:r>
        <w:t xml:space="preserve">I think we need to explain why we have a static version available. </w:t>
      </w:r>
    </w:p>
  </w:comment>
  <w:comment w:id="11" w:author="Nagasako, Julie@CDPH" w:date="2018-09-26T17:05:00Z" w:initials="NJ">
    <w:p w:rsidR="00F46B7A" w:rsidRDefault="00F46B7A">
      <w:pPr>
        <w:pStyle w:val="CommentText"/>
      </w:pPr>
      <w:r>
        <w:rPr>
          <w:rStyle w:val="CommentReference"/>
        </w:rPr>
        <w:annotationRef/>
      </w:r>
      <w:r>
        <w:t xml:space="preserve">I don’t think the Rank Conditions tab has </w:t>
      </w:r>
      <w:proofErr w:type="spellStart"/>
      <w:r>
        <w:t>subcounty</w:t>
      </w:r>
      <w:proofErr w:type="spellEnd"/>
      <w:r>
        <w:t xml:space="preserve"> right now. </w:t>
      </w:r>
    </w:p>
  </w:comment>
  <w:comment w:id="19" w:author="Nagasako, Julie@CDPH" w:date="2018-09-26T17:08:00Z" w:initials="NJ">
    <w:p w:rsidR="00F46B7A" w:rsidRDefault="00F46B7A">
      <w:pPr>
        <w:pStyle w:val="CommentText"/>
      </w:pPr>
      <w:r>
        <w:rPr>
          <w:rStyle w:val="CommentReference"/>
        </w:rPr>
        <w:annotationRef/>
      </w:r>
      <w:r>
        <w:t>Should we note how many are available?</w:t>
      </w:r>
    </w:p>
  </w:comment>
  <w:comment w:id="21" w:author="Fujimoto, Scott@CDPH" w:date="2018-09-26T11:26:00Z" w:initials="FS">
    <w:p w:rsidR="00F46B7A" w:rsidRDefault="00F46B7A">
      <w:pPr>
        <w:pStyle w:val="CommentText"/>
      </w:pPr>
      <w:r>
        <w:rPr>
          <w:rStyle w:val="CommentReference"/>
        </w:rPr>
        <w:annotationRef/>
      </w:r>
      <w:r>
        <w:t>Why is SMR specifically called out but none of the other measures?</w:t>
      </w:r>
    </w:p>
  </w:comment>
  <w:comment w:id="22" w:author="Nagasako, Julie@CDPH" w:date="2018-09-26T17:07:00Z" w:initials="NJ">
    <w:p w:rsidR="00F46B7A" w:rsidRDefault="00F46B7A">
      <w:pPr>
        <w:pStyle w:val="CommentText"/>
      </w:pPr>
      <w:r>
        <w:rPr>
          <w:rStyle w:val="CommentReference"/>
        </w:rPr>
        <w:annotationRef/>
      </w:r>
      <w:r>
        <w:t>I would think because it is less commonly used and requires some explanation.</w:t>
      </w:r>
    </w:p>
  </w:comment>
  <w:comment w:id="31" w:author="Fujimoto, Scott@CDPH" w:date="2018-09-26T14:17:00Z" w:initials="FS">
    <w:p w:rsidR="00F46B7A" w:rsidRDefault="00F46B7A">
      <w:pPr>
        <w:pStyle w:val="CommentText"/>
      </w:pPr>
      <w:r>
        <w:rPr>
          <w:rStyle w:val="CommentReference"/>
        </w:rPr>
        <w:annotationRef/>
      </w:r>
      <w:r>
        <w:t>“Measures” are implied in the reference to data; therefore can simplify the sentence.</w:t>
      </w:r>
    </w:p>
  </w:comment>
  <w:comment w:id="33" w:author="Fujimoto, Scott@CDPH" w:date="2018-09-26T11:29:00Z" w:initials="FS">
    <w:p w:rsidR="00F46B7A" w:rsidRDefault="00F46B7A">
      <w:pPr>
        <w:pStyle w:val="CommentText"/>
      </w:pPr>
      <w:r>
        <w:rPr>
          <w:rStyle w:val="CommentReference"/>
        </w:rPr>
        <w:annotationRef/>
      </w:r>
      <w:r>
        <w:t>Statements like these seem to me to be stating the obvious. Are they really needed? It also becomes a maintenance issue in that if more demographics are added in the future, you will need to remember to update this text.</w:t>
      </w:r>
    </w:p>
  </w:comment>
  <w:comment w:id="34" w:author="Nagasako, Julie@CDPH" w:date="2018-09-26T17:14:00Z" w:initials="NJ">
    <w:p w:rsidR="00F46B7A" w:rsidRDefault="00F46B7A">
      <w:pPr>
        <w:pStyle w:val="CommentText"/>
      </w:pPr>
      <w:r>
        <w:rPr>
          <w:rStyle w:val="CommentReference"/>
        </w:rPr>
        <w:annotationRef/>
      </w:r>
      <w:r>
        <w:t>Agreed.</w:t>
      </w:r>
    </w:p>
  </w:comment>
  <w:comment w:id="38" w:author="Fujimoto, Scott@CDPH" w:date="2018-09-26T11:31:00Z" w:initials="FS">
    <w:p w:rsidR="00F46B7A" w:rsidRDefault="00F46B7A">
      <w:pPr>
        <w:pStyle w:val="CommentText"/>
      </w:pPr>
      <w:r>
        <w:rPr>
          <w:rStyle w:val="CommentReference"/>
        </w:rPr>
        <w:annotationRef/>
      </w:r>
      <w:r>
        <w:t>Males are at much higher risk for homicide than females (injury too I think).</w:t>
      </w:r>
    </w:p>
  </w:comment>
  <w:comment w:id="39" w:author="Nagasako, Julie@CDPH" w:date="2018-09-26T17:16:00Z" w:initials="NJ">
    <w:p w:rsidR="00F46B7A" w:rsidRDefault="00F46B7A">
      <w:pPr>
        <w:pStyle w:val="CommentText"/>
      </w:pPr>
      <w:r>
        <w:rPr>
          <w:rStyle w:val="CommentReference"/>
        </w:rPr>
        <w:annotationRef/>
      </w:r>
      <w:r>
        <w:t>I’m recommending cutting this sentence. Are we going to show comparison of ovarian cancer in men?  My current view of the tab isn’t displaying condition names, so I couldn’t test.</w:t>
      </w:r>
    </w:p>
  </w:comment>
  <w:comment w:id="57" w:author="Fujimoto, Scott@CDPH" w:date="2018-09-26T13:49:00Z" w:initials="FS">
    <w:p w:rsidR="00F46B7A" w:rsidRDefault="00F46B7A">
      <w:pPr>
        <w:pStyle w:val="CommentText"/>
      </w:pPr>
      <w:r>
        <w:rPr>
          <w:rStyle w:val="CommentReference"/>
        </w:rPr>
        <w:annotationRef/>
      </w:r>
      <w:r>
        <w:t>Again not sure you want to “fix” this in the text if this will change in the future.</w:t>
      </w:r>
    </w:p>
  </w:comment>
  <w:comment w:id="58" w:author="Nagasako, Julie@CDPH" w:date="2018-09-26T17:20:00Z" w:initials="NJ">
    <w:p w:rsidR="0086714F" w:rsidRDefault="0086714F">
      <w:pPr>
        <w:pStyle w:val="CommentText"/>
      </w:pPr>
      <w:r>
        <w:rPr>
          <w:rStyle w:val="CommentReference"/>
        </w:rPr>
        <w:annotationRef/>
      </w:r>
      <w:r>
        <w:t>I’d say this is an exception for now.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3921"/>
    <w:multiLevelType w:val="hybridMultilevel"/>
    <w:tmpl w:val="D770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9295B"/>
    <w:multiLevelType w:val="hybridMultilevel"/>
    <w:tmpl w:val="9648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421EF"/>
    <w:multiLevelType w:val="hybridMultilevel"/>
    <w:tmpl w:val="32B4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D3EF8"/>
    <w:multiLevelType w:val="hybridMultilevel"/>
    <w:tmpl w:val="74EE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33800"/>
    <w:multiLevelType w:val="hybridMultilevel"/>
    <w:tmpl w:val="4558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876A7"/>
    <w:multiLevelType w:val="hybridMultilevel"/>
    <w:tmpl w:val="9188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gasako, Julie@CDPH">
    <w15:presenceInfo w15:providerId="AD" w15:userId="S-1-5-21-4097889286-3091099877-3853663367-19316"/>
  </w15:person>
  <w15:person w15:author="Fujimoto, Scott@CDPH">
    <w15:presenceInfo w15:providerId="AD" w15:userId="S-1-5-21-4097889286-3091099877-3853663367-197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57"/>
    <w:rsid w:val="000E38D8"/>
    <w:rsid w:val="000F49A7"/>
    <w:rsid w:val="001368D4"/>
    <w:rsid w:val="001D5247"/>
    <w:rsid w:val="002319B2"/>
    <w:rsid w:val="00327B30"/>
    <w:rsid w:val="003B055E"/>
    <w:rsid w:val="003E632E"/>
    <w:rsid w:val="003F6A26"/>
    <w:rsid w:val="00461F0D"/>
    <w:rsid w:val="004B1FCA"/>
    <w:rsid w:val="004F5F4B"/>
    <w:rsid w:val="00576CEC"/>
    <w:rsid w:val="005A564C"/>
    <w:rsid w:val="005F3F49"/>
    <w:rsid w:val="00677BFC"/>
    <w:rsid w:val="00682CAC"/>
    <w:rsid w:val="006D05D4"/>
    <w:rsid w:val="00702D7E"/>
    <w:rsid w:val="00777E90"/>
    <w:rsid w:val="00807514"/>
    <w:rsid w:val="008241E1"/>
    <w:rsid w:val="0086714F"/>
    <w:rsid w:val="00930D55"/>
    <w:rsid w:val="00940357"/>
    <w:rsid w:val="009D1E47"/>
    <w:rsid w:val="00B36D7C"/>
    <w:rsid w:val="00B774DB"/>
    <w:rsid w:val="00B826C9"/>
    <w:rsid w:val="00C06D5C"/>
    <w:rsid w:val="00CC419C"/>
    <w:rsid w:val="00D25378"/>
    <w:rsid w:val="00D549DE"/>
    <w:rsid w:val="00D667C6"/>
    <w:rsid w:val="00DB7DF9"/>
    <w:rsid w:val="00E34F2A"/>
    <w:rsid w:val="00E3586F"/>
    <w:rsid w:val="00E35B45"/>
    <w:rsid w:val="00E5563A"/>
    <w:rsid w:val="00EF2ADA"/>
    <w:rsid w:val="00F46B7A"/>
    <w:rsid w:val="00F5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E619"/>
  <w15:chartTrackingRefBased/>
  <w15:docId w15:val="{142496C5-FAD4-4B76-8497-E9C0CDE1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4DB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="Arial" w:eastAsiaTheme="majorEastAsia" w:hAnsi="Arial" w:cstheme="majorBidi"/>
      <w:b/>
      <w:color w:val="385623" w:themeColor="accent6" w:themeShade="80"/>
      <w:sz w:val="32"/>
      <w:szCs w:val="26"/>
      <w:u w:val="singl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4DB"/>
    <w:rPr>
      <w:rFonts w:ascii="Arial" w:eastAsiaTheme="majorEastAsia" w:hAnsi="Arial" w:cstheme="majorBidi"/>
      <w:b/>
      <w:color w:val="385623" w:themeColor="accent6" w:themeShade="80"/>
      <w:sz w:val="32"/>
      <w:szCs w:val="26"/>
      <w:u w:val="single"/>
      <w:lang w:bidi="en-US"/>
    </w:rPr>
  </w:style>
  <w:style w:type="paragraph" w:styleId="ListParagraph">
    <w:name w:val="List Paragraph"/>
    <w:basedOn w:val="Normal"/>
    <w:uiPriority w:val="34"/>
    <w:qFormat/>
    <w:rsid w:val="009403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1F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F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F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F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F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6046381-C1FF-44A7-9B7C-491F225C0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8A0093C1</Template>
  <TotalTime>14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Gursimran@CDPH</dc:creator>
  <cp:keywords/>
  <dc:description/>
  <cp:lastModifiedBy>Nagasako, Julie@CDPH</cp:lastModifiedBy>
  <cp:revision>3</cp:revision>
  <dcterms:created xsi:type="dcterms:W3CDTF">2018-09-27T00:06:00Z</dcterms:created>
  <dcterms:modified xsi:type="dcterms:W3CDTF">2018-09-27T00:21:00Z</dcterms:modified>
</cp:coreProperties>
</file>