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BBAE7C" w14:textId="77777777" w:rsidR="007F34A7" w:rsidRPr="00A26056" w:rsidRDefault="007F34A7" w:rsidP="006D05D4">
      <w:pPr>
        <w:spacing w:after="0"/>
        <w:jc w:val="center"/>
        <w:rPr>
          <w:rFonts w:ascii="Arial" w:hAnsi="Arial" w:cs="Arial"/>
          <w:b/>
          <w:sz w:val="32"/>
          <w:szCs w:val="32"/>
        </w:rPr>
      </w:pPr>
    </w:p>
    <w:p w14:paraId="78928583" w14:textId="77777777" w:rsidR="002319B2" w:rsidRPr="00A26056" w:rsidRDefault="00773754" w:rsidP="002B1AD7">
      <w:pPr>
        <w:rPr>
          <w:rFonts w:ascii="Arial" w:hAnsi="Arial" w:cs="Arial"/>
          <w:b/>
          <w:sz w:val="28"/>
        </w:rPr>
      </w:pPr>
      <w:r w:rsidRPr="00A26056">
        <w:rPr>
          <w:rFonts w:ascii="Arial" w:hAnsi="Arial" w:cs="Arial"/>
          <w:b/>
          <w:sz w:val="28"/>
        </w:rPr>
        <w:t>HOME PAGE</w:t>
      </w:r>
    </w:p>
    <w:p w14:paraId="1317EE6B" w14:textId="77777777" w:rsidR="00773754" w:rsidRPr="00A26056" w:rsidRDefault="00773754" w:rsidP="00677BFC">
      <w:pPr>
        <w:spacing w:after="0"/>
        <w:rPr>
          <w:rFonts w:ascii="Arial" w:hAnsi="Arial" w:cs="Arial"/>
          <w:b/>
          <w:sz w:val="24"/>
        </w:rPr>
      </w:pPr>
    </w:p>
    <w:p w14:paraId="18224349"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Top Header:</w:t>
      </w:r>
    </w:p>
    <w:p w14:paraId="757BF4C6" w14:textId="77777777" w:rsidR="00017BE9" w:rsidRPr="00A26056" w:rsidRDefault="00017BE9" w:rsidP="00017BE9">
      <w:pPr>
        <w:spacing w:after="0" w:line="240" w:lineRule="auto"/>
        <w:rPr>
          <w:rFonts w:ascii="Arial" w:eastAsia="Times New Roman" w:hAnsi="Arial" w:cs="Arial"/>
          <w:b/>
          <w:bCs/>
          <w:color w:val="000000"/>
        </w:rPr>
      </w:pPr>
    </w:p>
    <w:p w14:paraId="2F6A450B" w14:textId="77777777" w:rsidR="00017BE9" w:rsidRPr="00A26056" w:rsidRDefault="00017BE9" w:rsidP="00017BE9">
      <w:pPr>
        <w:spacing w:after="0" w:line="240" w:lineRule="auto"/>
        <w:rPr>
          <w:rFonts w:ascii="Arial" w:eastAsia="Times New Roman" w:hAnsi="Arial" w:cs="Arial"/>
          <w:sz w:val="24"/>
          <w:szCs w:val="24"/>
        </w:rPr>
      </w:pPr>
      <w:commentRangeStart w:id="0"/>
      <w:r w:rsidRPr="00A26056">
        <w:rPr>
          <w:rFonts w:ascii="Arial" w:eastAsia="Times New Roman" w:hAnsi="Arial" w:cs="Arial"/>
          <w:b/>
          <w:bCs/>
          <w:color w:val="000000"/>
        </w:rPr>
        <w:t xml:space="preserve">Welcome </w:t>
      </w:r>
      <w:commentRangeEnd w:id="0"/>
      <w:r w:rsidRPr="00A26056">
        <w:rPr>
          <w:rStyle w:val="CommentReference"/>
          <w:rFonts w:ascii="Arial" w:hAnsi="Arial" w:cs="Arial"/>
        </w:rPr>
        <w:commentReference w:id="0"/>
      </w:r>
      <w:r w:rsidRPr="00A26056">
        <w:rPr>
          <w:rFonts w:ascii="Arial" w:eastAsia="Times New Roman" w:hAnsi="Arial" w:cs="Arial"/>
          <w:b/>
          <w:bCs/>
          <w:color w:val="000000"/>
        </w:rPr>
        <w:t xml:space="preserve">to the Beta-Test Version of the CCB! </w:t>
      </w:r>
    </w:p>
    <w:p w14:paraId="1AE78D3E"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i/>
          <w:iCs/>
          <w:color w:val="000000"/>
        </w:rPr>
        <w:t>Beta-testing in progress October-November 2018</w:t>
      </w:r>
    </w:p>
    <w:p w14:paraId="4022399F" w14:textId="77777777" w:rsidR="00017BE9" w:rsidRPr="00A26056" w:rsidRDefault="00017BE9" w:rsidP="00017BE9">
      <w:pPr>
        <w:spacing w:after="0" w:line="240" w:lineRule="auto"/>
        <w:rPr>
          <w:rFonts w:ascii="Arial" w:eastAsia="Times New Roman" w:hAnsi="Arial" w:cs="Arial"/>
          <w:sz w:val="24"/>
          <w:szCs w:val="24"/>
        </w:rPr>
      </w:pPr>
      <w:commentRangeStart w:id="1"/>
      <w:r w:rsidRPr="00A26056">
        <w:rPr>
          <w:rFonts w:ascii="Arial" w:eastAsia="Times New Roman" w:hAnsi="Arial" w:cs="Arial"/>
          <w:color w:val="0000FF"/>
          <w:u w:val="single"/>
        </w:rPr>
        <w:t xml:space="preserve">Share your feedback! </w:t>
      </w:r>
      <w:commentRangeEnd w:id="1"/>
      <w:r w:rsidRPr="00A26056">
        <w:rPr>
          <w:rStyle w:val="CommentReference"/>
          <w:rFonts w:ascii="Arial" w:hAnsi="Arial" w:cs="Arial"/>
        </w:rPr>
        <w:commentReference w:id="1"/>
      </w:r>
    </w:p>
    <w:p w14:paraId="7C096824" w14:textId="77777777" w:rsidR="00017BE9" w:rsidRPr="00A26056" w:rsidRDefault="00017BE9" w:rsidP="00017BE9">
      <w:pPr>
        <w:spacing w:after="0" w:line="240" w:lineRule="auto"/>
        <w:rPr>
          <w:rFonts w:ascii="Arial" w:eastAsia="Times New Roman" w:hAnsi="Arial" w:cs="Arial"/>
          <w:sz w:val="24"/>
          <w:szCs w:val="24"/>
        </w:rPr>
      </w:pPr>
    </w:p>
    <w:p w14:paraId="0FED360D"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r w:rsidRPr="00A26056">
        <w:rPr>
          <w:rFonts w:ascii="Arial" w:eastAsia="Times New Roman" w:hAnsi="Arial" w:cs="Arial"/>
          <w:color w:val="4A86E8"/>
          <w:u w:val="single"/>
        </w:rPr>
        <w:t>Above the fold (column):  (need to know)</w:t>
      </w:r>
    </w:p>
    <w:p w14:paraId="1A3F45B3" w14:textId="77777777" w:rsidR="00017BE9" w:rsidRPr="00A26056" w:rsidRDefault="00017BE9" w:rsidP="00017BE9">
      <w:pPr>
        <w:spacing w:after="0" w:line="240" w:lineRule="auto"/>
        <w:rPr>
          <w:rFonts w:ascii="Arial" w:eastAsia="Times New Roman" w:hAnsi="Arial" w:cs="Arial"/>
          <w:sz w:val="24"/>
          <w:szCs w:val="24"/>
        </w:rPr>
      </w:pPr>
    </w:p>
    <w:p w14:paraId="0861A79E" w14:textId="2661AF99"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The California Community Burden of Disease Engine (CCB) is a tool to explore data on burden of disease in multiple levels of geographic granularity in order to answer and generate </w:t>
      </w:r>
      <w:proofErr w:type="spellStart"/>
      <w:r w:rsidRPr="00A26056">
        <w:rPr>
          <w:rFonts w:ascii="Arial" w:eastAsia="Times New Roman" w:hAnsi="Arial" w:cs="Arial"/>
          <w:color w:val="000000"/>
        </w:rPr>
        <w:t>questions</w:t>
      </w:r>
      <w:r w:rsidRPr="00A26056">
        <w:rPr>
          <w:rFonts w:ascii="Arial" w:eastAsia="Times New Roman" w:hAnsi="Arial" w:cs="Arial"/>
          <w:color w:val="000000"/>
          <w:shd w:val="clear" w:color="auto" w:fill="FFFFFF"/>
        </w:rPr>
        <w:t>about</w:t>
      </w:r>
      <w:proofErr w:type="spellEnd"/>
      <w:r w:rsidRPr="00A26056">
        <w:rPr>
          <w:rFonts w:ascii="Arial" w:eastAsia="Times New Roman" w:hAnsi="Arial" w:cs="Arial"/>
          <w:color w:val="000000"/>
          <w:shd w:val="clear" w:color="auto" w:fill="FFFFFF"/>
        </w:rPr>
        <w:t xml:space="preserve"> intersection between health disparities and place. </w:t>
      </w:r>
    </w:p>
    <w:p w14:paraId="256805BB" w14:textId="77777777" w:rsidR="00017BE9" w:rsidRPr="00A26056" w:rsidRDefault="00017BE9" w:rsidP="00017BE9">
      <w:pPr>
        <w:spacing w:after="0" w:line="240" w:lineRule="auto"/>
        <w:rPr>
          <w:rFonts w:ascii="Arial" w:eastAsia="Times New Roman" w:hAnsi="Arial" w:cs="Arial"/>
          <w:sz w:val="24"/>
          <w:szCs w:val="24"/>
        </w:rPr>
      </w:pPr>
    </w:p>
    <w:p w14:paraId="22B0ACA7" w14:textId="519C4335"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This tool is designed </w:t>
      </w:r>
      <w:commentRangeStart w:id="2"/>
      <w:del w:id="3" w:author="Fujimoto, Scott (CDPH-CHSI-PHPRB)" w:date="2018-10-22T09:16:00Z">
        <w:r w:rsidRPr="00A26056" w:rsidDel="00E941E4">
          <w:rPr>
            <w:rFonts w:ascii="Arial" w:eastAsia="Times New Roman" w:hAnsi="Arial" w:cs="Arial"/>
            <w:color w:val="000000"/>
          </w:rPr>
          <w:delText>for</w:delText>
        </w:r>
      </w:del>
      <w:commentRangeEnd w:id="2"/>
      <w:r w:rsidR="00E941E4">
        <w:rPr>
          <w:rStyle w:val="CommentReference"/>
        </w:rPr>
        <w:commentReference w:id="2"/>
      </w:r>
      <w:del w:id="4" w:author="Fujimoto, Scott (CDPH-CHSI-PHPRB)" w:date="2018-10-22T09:16:00Z">
        <w:r w:rsidRPr="00A26056" w:rsidDel="00E941E4">
          <w:rPr>
            <w:rFonts w:ascii="Arial" w:eastAsia="Times New Roman" w:hAnsi="Arial" w:cs="Arial"/>
            <w:color w:val="000000"/>
          </w:rPr>
          <w:delText xml:space="preserve"> use by CDPH programs, local health departments, and community partners </w:delText>
        </w:r>
      </w:del>
      <w:r w:rsidRPr="00A26056">
        <w:rPr>
          <w:rFonts w:ascii="Arial" w:eastAsia="Times New Roman" w:hAnsi="Arial" w:cs="Arial"/>
          <w:color w:val="000000"/>
        </w:rPr>
        <w:t xml:space="preserve">for epidemiologic analysis and to provide systematic scientific insight to inform public </w:t>
      </w:r>
      <w:proofErr w:type="spellStart"/>
      <w:r w:rsidRPr="00A26056">
        <w:rPr>
          <w:rFonts w:ascii="Arial" w:eastAsia="Times New Roman" w:hAnsi="Arial" w:cs="Arial"/>
          <w:color w:val="000000"/>
        </w:rPr>
        <w:t>heath</w:t>
      </w:r>
      <w:proofErr w:type="spellEnd"/>
      <w:r w:rsidRPr="00A26056">
        <w:rPr>
          <w:rFonts w:ascii="Arial" w:eastAsia="Times New Roman" w:hAnsi="Arial" w:cs="Arial"/>
          <w:color w:val="000000"/>
        </w:rPr>
        <w:t xml:space="preserve"> planning, evaluation and action.</w:t>
      </w:r>
    </w:p>
    <w:p w14:paraId="6EDC54B6" w14:textId="77777777" w:rsidR="00017BE9" w:rsidRPr="00A26056" w:rsidRDefault="00017BE9" w:rsidP="00017BE9">
      <w:pPr>
        <w:spacing w:after="0" w:line="240" w:lineRule="auto"/>
        <w:rPr>
          <w:rFonts w:ascii="Arial" w:eastAsia="Times New Roman" w:hAnsi="Arial" w:cs="Arial"/>
          <w:sz w:val="24"/>
          <w:szCs w:val="24"/>
        </w:rPr>
      </w:pPr>
    </w:p>
    <w:p w14:paraId="15AAC65A" w14:textId="45D76E80" w:rsidR="00017BE9" w:rsidRPr="00A26056" w:rsidRDefault="00017BE9" w:rsidP="00017BE9">
      <w:pPr>
        <w:spacing w:after="0" w:line="240" w:lineRule="auto"/>
        <w:rPr>
          <w:rFonts w:ascii="Arial" w:eastAsia="Times New Roman" w:hAnsi="Arial" w:cs="Arial"/>
        </w:rPr>
      </w:pPr>
      <w:r w:rsidRPr="00A26056">
        <w:rPr>
          <w:rFonts w:ascii="Arial" w:eastAsia="Times New Roman" w:hAnsi="Arial" w:cs="Arial"/>
          <w:color w:val="000000"/>
        </w:rPr>
        <w:t xml:space="preserve"> The CCB currently displays </w:t>
      </w:r>
      <w:ins w:id="5" w:author="Samuel, Michael@CDPH" w:date="2018-10-23T11:16:00Z">
        <w:r w:rsidR="000D6FEB">
          <w:rPr>
            <w:rFonts w:ascii="Arial" w:eastAsia="Times New Roman" w:hAnsi="Arial" w:cs="Arial"/>
            <w:color w:val="000000"/>
          </w:rPr>
          <w:t>1</w:t>
        </w:r>
      </w:ins>
      <w:commentRangeStart w:id="6"/>
      <w:r w:rsidR="000D6FEB">
        <w:rPr>
          <w:rFonts w:ascii="Arial" w:eastAsia="Times New Roman" w:hAnsi="Arial" w:cs="Arial"/>
          <w:color w:val="000000"/>
        </w:rPr>
        <w:t>7</w:t>
      </w:r>
      <w:commentRangeEnd w:id="6"/>
      <w:r w:rsidR="00E941E4">
        <w:rPr>
          <w:rStyle w:val="CommentReference"/>
        </w:rPr>
        <w:commentReference w:id="6"/>
      </w:r>
      <w:r w:rsidRPr="00A26056">
        <w:rPr>
          <w:rFonts w:ascii="Arial" w:eastAsia="Times New Roman" w:hAnsi="Arial" w:cs="Arial"/>
          <w:color w:val="000000"/>
        </w:rPr>
        <w:t xml:space="preserve"> </w:t>
      </w:r>
      <w:r w:rsidRPr="00A26056">
        <w:rPr>
          <w:rFonts w:ascii="Arial" w:eastAsia="Times New Roman" w:hAnsi="Arial" w:cs="Arial"/>
        </w:rPr>
        <w:t xml:space="preserve">years of California statewide, county, community, and census tract condition-specific mortality burden, using a range of measures, with interactive rankings, charts, maps and trend visualizations. The list of conditions is based on the Global Burden of Disease system, modified for local public health priorities. The CCB also includes a limited set of social determinants data and describes their correlations with death outcomes, as a pilot for more robust functionality in this area.   </w:t>
      </w:r>
    </w:p>
    <w:p w14:paraId="36A2F762" w14:textId="24F947BD" w:rsidR="00A26056" w:rsidRPr="00A26056" w:rsidRDefault="00A26056" w:rsidP="00017BE9">
      <w:pPr>
        <w:spacing w:after="0" w:line="240" w:lineRule="auto"/>
        <w:rPr>
          <w:rFonts w:ascii="Arial" w:eastAsia="Times New Roman" w:hAnsi="Arial" w:cs="Arial"/>
        </w:rPr>
      </w:pPr>
    </w:p>
    <w:p w14:paraId="0A41EF09" w14:textId="7165E0B5" w:rsidR="00A26056" w:rsidRPr="00A26056" w:rsidRDefault="00A26056" w:rsidP="00017BE9">
      <w:pPr>
        <w:spacing w:after="0" w:line="240" w:lineRule="auto"/>
        <w:rPr>
          <w:rFonts w:ascii="Arial" w:eastAsia="Times New Roman" w:hAnsi="Arial" w:cs="Arial"/>
          <w:sz w:val="24"/>
          <w:szCs w:val="24"/>
        </w:rPr>
      </w:pPr>
      <w:r w:rsidRPr="00A26056">
        <w:rPr>
          <w:rStyle w:val="help-block1"/>
          <w:rFonts w:ascii="Arial" w:hAnsi="Arial" w:cs="Arial"/>
          <w:color w:val="auto"/>
          <w:sz w:val="21"/>
          <w:szCs w:val="21"/>
          <w:specVanish w:val="0"/>
        </w:rPr>
        <w:t>This app deployment is for preliminary internal CDPH review. Do not share these data with external partners. Any/all comments regarding errors, enhancements, or any other ideas about this version are most welcome.</w:t>
      </w:r>
    </w:p>
    <w:p w14:paraId="53882477" w14:textId="77777777" w:rsidR="00017BE9" w:rsidRPr="00A26056" w:rsidRDefault="00017BE9" w:rsidP="00017BE9">
      <w:pPr>
        <w:tabs>
          <w:tab w:val="left" w:pos="1440"/>
        </w:tabs>
        <w:spacing w:after="0" w:line="240" w:lineRule="auto"/>
        <w:rPr>
          <w:rFonts w:ascii="Arial" w:eastAsia="Times New Roman" w:hAnsi="Arial" w:cs="Arial"/>
          <w:sz w:val="24"/>
          <w:szCs w:val="24"/>
        </w:rPr>
      </w:pPr>
      <w:r w:rsidRPr="00A26056">
        <w:rPr>
          <w:rFonts w:ascii="Arial" w:eastAsia="Times New Roman" w:hAnsi="Arial" w:cs="Arial"/>
          <w:sz w:val="24"/>
          <w:szCs w:val="24"/>
        </w:rPr>
        <w:tab/>
      </w:r>
    </w:p>
    <w:p w14:paraId="28EBC4CB" w14:textId="77777777" w:rsidR="00017BE9" w:rsidRPr="00A26056" w:rsidRDefault="00017BE9" w:rsidP="00017BE9">
      <w:pPr>
        <w:spacing w:after="0" w:line="240" w:lineRule="auto"/>
        <w:rPr>
          <w:rFonts w:ascii="Arial" w:eastAsia="Times New Roman" w:hAnsi="Arial" w:cs="Arial"/>
          <w:b/>
          <w:bCs/>
          <w:color w:val="000000"/>
        </w:rPr>
      </w:pPr>
      <w:r w:rsidRPr="00A26056">
        <w:rPr>
          <w:rFonts w:ascii="Arial" w:eastAsia="Times New Roman" w:hAnsi="Arial" w:cs="Arial"/>
          <w:b/>
          <w:bCs/>
          <w:color w:val="000000"/>
        </w:rPr>
        <w:t>Share your feedback!  </w:t>
      </w:r>
    </w:p>
    <w:p w14:paraId="77E9783C"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Cs/>
          <w:color w:val="000000"/>
        </w:rPr>
        <w:t xml:space="preserve">Help us improve the CCB by taking a short </w:t>
      </w:r>
      <w:commentRangeStart w:id="7"/>
      <w:r w:rsidRPr="00A26056">
        <w:rPr>
          <w:rFonts w:ascii="Arial" w:eastAsia="Times New Roman" w:hAnsi="Arial" w:cs="Arial"/>
          <w:bCs/>
          <w:color w:val="000000"/>
          <w:u w:val="single"/>
        </w:rPr>
        <w:t>survey</w:t>
      </w:r>
      <w:commentRangeEnd w:id="7"/>
      <w:r w:rsidRPr="00A26056">
        <w:rPr>
          <w:rStyle w:val="CommentReference"/>
          <w:rFonts w:ascii="Arial" w:hAnsi="Arial" w:cs="Arial"/>
        </w:rPr>
        <w:commentReference w:id="7"/>
      </w:r>
      <w:r w:rsidRPr="00A26056">
        <w:rPr>
          <w:rFonts w:ascii="Arial" w:eastAsia="Times New Roman" w:hAnsi="Arial" w:cs="Arial"/>
          <w:bCs/>
          <w:color w:val="000000"/>
        </w:rPr>
        <w:t xml:space="preserve">. </w:t>
      </w:r>
    </w:p>
    <w:p w14:paraId="52B6837E" w14:textId="77777777" w:rsidR="00017BE9" w:rsidRPr="00A26056" w:rsidRDefault="00017BE9" w:rsidP="00017BE9">
      <w:pPr>
        <w:spacing w:after="0" w:line="240" w:lineRule="auto"/>
        <w:rPr>
          <w:rFonts w:ascii="Arial" w:eastAsia="Times New Roman" w:hAnsi="Arial" w:cs="Arial"/>
          <w:sz w:val="24"/>
          <w:szCs w:val="24"/>
        </w:rPr>
      </w:pPr>
    </w:p>
    <w:p w14:paraId="3EDF4F9E" w14:textId="77777777" w:rsidR="00017BE9" w:rsidRPr="00A26056" w:rsidRDefault="00017BE9" w:rsidP="00017BE9">
      <w:pPr>
        <w:pStyle w:val="ListParagraph"/>
        <w:numPr>
          <w:ilvl w:val="0"/>
          <w:numId w:val="8"/>
        </w:numPr>
        <w:spacing w:after="0" w:line="240" w:lineRule="auto"/>
        <w:rPr>
          <w:rFonts w:ascii="Arial" w:eastAsia="Times New Roman" w:hAnsi="Arial" w:cs="Arial"/>
          <w:sz w:val="24"/>
          <w:szCs w:val="24"/>
        </w:rPr>
      </w:pPr>
      <w:commentRangeStart w:id="8"/>
      <w:r w:rsidRPr="00A26056">
        <w:rPr>
          <w:rFonts w:ascii="Arial" w:eastAsia="Times New Roman" w:hAnsi="Arial" w:cs="Arial"/>
          <w:color w:val="4A86E8"/>
          <w:u w:val="single"/>
        </w:rPr>
        <w:t xml:space="preserve">Below </w:t>
      </w:r>
      <w:commentRangeEnd w:id="8"/>
      <w:r w:rsidRPr="00A26056">
        <w:rPr>
          <w:rStyle w:val="CommentReference"/>
          <w:rFonts w:ascii="Arial" w:hAnsi="Arial" w:cs="Arial"/>
        </w:rPr>
        <w:commentReference w:id="8"/>
      </w:r>
      <w:r w:rsidRPr="00A26056">
        <w:rPr>
          <w:rFonts w:ascii="Arial" w:eastAsia="Times New Roman" w:hAnsi="Arial" w:cs="Arial"/>
          <w:color w:val="4A86E8"/>
          <w:u w:val="single"/>
        </w:rPr>
        <w:t>the fold (column): (utilities and details)</w:t>
      </w:r>
    </w:p>
    <w:p w14:paraId="17FE27E2" w14:textId="77777777" w:rsidR="00017BE9" w:rsidRPr="00A26056" w:rsidRDefault="00017BE9" w:rsidP="00017BE9">
      <w:pPr>
        <w:spacing w:after="0" w:line="240" w:lineRule="auto"/>
        <w:rPr>
          <w:rFonts w:ascii="Arial" w:eastAsia="Times New Roman" w:hAnsi="Arial" w:cs="Arial"/>
          <w:sz w:val="24"/>
          <w:szCs w:val="24"/>
        </w:rPr>
      </w:pPr>
    </w:p>
    <w:p w14:paraId="0C4CC785"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Find a bug or have a question?</w:t>
      </w:r>
    </w:p>
    <w:p w14:paraId="788EF88E" w14:textId="77777777" w:rsidR="00017BE9" w:rsidRPr="00A26056" w:rsidRDefault="00017BE9" w:rsidP="00017BE9">
      <w:pPr>
        <w:spacing w:after="0" w:line="240" w:lineRule="auto"/>
        <w:rPr>
          <w:rFonts w:ascii="Arial" w:eastAsia="Times New Roman" w:hAnsi="Arial" w:cs="Arial"/>
          <w:color w:val="000000"/>
        </w:rPr>
      </w:pPr>
    </w:p>
    <w:p w14:paraId="5DFEC7B0" w14:textId="77777777" w:rsidR="00017BE9" w:rsidRPr="00A26056" w:rsidRDefault="00017BE9" w:rsidP="00017BE9">
      <w:pPr>
        <w:spacing w:after="0" w:line="240" w:lineRule="auto"/>
        <w:rPr>
          <w:rFonts w:ascii="Arial" w:eastAsia="Times New Roman" w:hAnsi="Arial" w:cs="Arial"/>
          <w:color w:val="000000"/>
        </w:rPr>
      </w:pPr>
    </w:p>
    <w:p w14:paraId="123F8EE5" w14:textId="77777777" w:rsidR="00017BE9" w:rsidRPr="00A26056" w:rsidRDefault="00017BE9" w:rsidP="00017BE9">
      <w:pPr>
        <w:spacing w:after="0" w:line="240" w:lineRule="auto"/>
        <w:rPr>
          <w:rFonts w:ascii="Arial" w:eastAsia="Times New Roman" w:hAnsi="Arial" w:cs="Arial"/>
          <w:color w:val="000000"/>
        </w:rPr>
      </w:pPr>
      <w:commentRangeStart w:id="9"/>
      <w:commentRangeStart w:id="10"/>
      <w:r w:rsidRPr="00A26056">
        <w:rPr>
          <w:rFonts w:ascii="Arial" w:eastAsia="Times New Roman" w:hAnsi="Arial" w:cs="Arial"/>
          <w:color w:val="000000"/>
        </w:rPr>
        <w:t xml:space="preserve">LINKS </w:t>
      </w:r>
      <w:commentRangeEnd w:id="9"/>
      <w:r w:rsidRPr="00A26056">
        <w:rPr>
          <w:rStyle w:val="CommentReference"/>
          <w:rFonts w:ascii="Arial" w:hAnsi="Arial" w:cs="Arial"/>
        </w:rPr>
        <w:commentReference w:id="9"/>
      </w:r>
      <w:commentRangeEnd w:id="10"/>
      <w:r w:rsidR="00A26056">
        <w:rPr>
          <w:rStyle w:val="CommentReference"/>
        </w:rPr>
        <w:commentReference w:id="10"/>
      </w:r>
    </w:p>
    <w:p w14:paraId="2B59A682"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Death Data</w:t>
      </w:r>
    </w:p>
    <w:p w14:paraId="29558F5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California Health and Human Service Agency Open Data Portal</w:t>
      </w:r>
    </w:p>
    <w:p w14:paraId="526996DC"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American Community Survey</w:t>
      </w:r>
    </w:p>
    <w:p w14:paraId="37CD58F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Healthy Places Index</w:t>
      </w:r>
    </w:p>
    <w:p w14:paraId="5BDB4D9A"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OHE</w:t>
      </w:r>
    </w:p>
    <w:p w14:paraId="073D0489"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Let’s Get Healthy California</w:t>
      </w:r>
    </w:p>
    <w:p w14:paraId="4AE3AB59" w14:textId="77777777" w:rsidR="00017BE9" w:rsidRPr="00A26056" w:rsidRDefault="00017BE9" w:rsidP="00017BE9">
      <w:pPr>
        <w:spacing w:after="0" w:line="240" w:lineRule="auto"/>
        <w:rPr>
          <w:rFonts w:ascii="Arial" w:eastAsia="Times New Roman" w:hAnsi="Arial" w:cs="Arial"/>
          <w:sz w:val="24"/>
          <w:szCs w:val="24"/>
        </w:rPr>
      </w:pPr>
    </w:p>
    <w:p w14:paraId="1B315C49"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Developed in R-Shiny</w:t>
      </w:r>
    </w:p>
    <w:p w14:paraId="4FAE2606" w14:textId="77777777" w:rsidR="00017BE9" w:rsidRPr="00A26056" w:rsidRDefault="00017BE9" w:rsidP="00017BE9">
      <w:pPr>
        <w:spacing w:after="0" w:line="240" w:lineRule="auto"/>
        <w:rPr>
          <w:rFonts w:ascii="Arial" w:eastAsia="Times New Roman" w:hAnsi="Arial" w:cs="Arial"/>
          <w:color w:val="000000"/>
          <w:sz w:val="20"/>
          <w:szCs w:val="20"/>
        </w:rPr>
      </w:pPr>
      <w:r w:rsidRPr="00A26056">
        <w:rPr>
          <w:rFonts w:ascii="Arial" w:eastAsia="Times New Roman" w:hAnsi="Arial" w:cs="Arial"/>
          <w:color w:val="000000"/>
          <w:sz w:val="20"/>
          <w:szCs w:val="20"/>
        </w:rPr>
        <w:t>Version: 0.5.X</w:t>
      </w:r>
    </w:p>
    <w:p w14:paraId="66F59549" w14:textId="1920B376" w:rsidR="00017BE9" w:rsidRPr="00A26056" w:rsidRDefault="00A26056" w:rsidP="00017BE9">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GitHub Site</w:t>
      </w:r>
    </w:p>
    <w:p w14:paraId="766CFAF1" w14:textId="77777777" w:rsidR="00017BE9" w:rsidRPr="00A26056" w:rsidRDefault="00017BE9" w:rsidP="00017BE9">
      <w:pPr>
        <w:spacing w:after="240" w:line="240" w:lineRule="auto"/>
        <w:rPr>
          <w:rFonts w:ascii="Arial" w:eastAsia="Times New Roman" w:hAnsi="Arial" w:cs="Arial"/>
          <w:sz w:val="24"/>
          <w:szCs w:val="24"/>
        </w:rPr>
      </w:pPr>
    </w:p>
    <w:p w14:paraId="4DE3DF32" w14:textId="77777777" w:rsidR="00017BE9" w:rsidRPr="00A26056" w:rsidRDefault="00017BE9" w:rsidP="00017BE9">
      <w:pPr>
        <w:spacing w:after="240" w:line="240" w:lineRule="auto"/>
        <w:rPr>
          <w:rFonts w:ascii="Arial" w:eastAsia="Times New Roman" w:hAnsi="Arial" w:cs="Arial"/>
          <w:sz w:val="24"/>
          <w:szCs w:val="24"/>
        </w:rPr>
      </w:pPr>
    </w:p>
    <w:p w14:paraId="39F64D84" w14:textId="77777777" w:rsidR="00017BE9" w:rsidRPr="00A26056" w:rsidRDefault="00017BE9" w:rsidP="00017BE9">
      <w:pPr>
        <w:pStyle w:val="ListParagraph"/>
        <w:numPr>
          <w:ilvl w:val="0"/>
          <w:numId w:val="8"/>
        </w:numPr>
        <w:spacing w:after="0" w:line="240" w:lineRule="auto"/>
        <w:rPr>
          <w:rFonts w:ascii="Arial" w:eastAsia="Times New Roman" w:hAnsi="Arial" w:cs="Arial"/>
          <w:color w:val="4A86E8"/>
          <w:u w:val="single"/>
        </w:rPr>
      </w:pPr>
      <w:r w:rsidRPr="00A26056">
        <w:rPr>
          <w:rFonts w:ascii="Arial" w:eastAsia="Times New Roman" w:hAnsi="Arial" w:cs="Arial"/>
          <w:color w:val="4A86E8"/>
          <w:u w:val="single"/>
        </w:rPr>
        <w:t>Graphic panel: (expanded “about” content)</w:t>
      </w:r>
    </w:p>
    <w:p w14:paraId="39089E51" w14:textId="77777777" w:rsidR="00017BE9" w:rsidRPr="00A26056" w:rsidRDefault="00017BE9" w:rsidP="00017BE9">
      <w:pPr>
        <w:spacing w:after="0" w:line="240" w:lineRule="auto"/>
        <w:rPr>
          <w:rFonts w:ascii="Arial" w:eastAsia="Times New Roman" w:hAnsi="Arial" w:cs="Arial"/>
          <w:color w:val="4A86E8"/>
          <w:u w:val="single"/>
        </w:rPr>
      </w:pPr>
    </w:p>
    <w:p w14:paraId="1AAE4958"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[Above graphics]</w:t>
      </w:r>
    </w:p>
    <w:p w14:paraId="2B406620" w14:textId="77777777" w:rsidR="00017BE9" w:rsidRPr="00A26056" w:rsidRDefault="00017BE9" w:rsidP="00017BE9">
      <w:pPr>
        <w:spacing w:after="0" w:line="240" w:lineRule="auto"/>
        <w:rPr>
          <w:rFonts w:ascii="Arial" w:eastAsia="Times New Roman" w:hAnsi="Arial" w:cs="Arial"/>
          <w:sz w:val="24"/>
          <w:szCs w:val="24"/>
        </w:rPr>
      </w:pPr>
    </w:p>
    <w:p w14:paraId="609A9318" w14:textId="77777777" w:rsidR="00017BE9" w:rsidRPr="00A26056" w:rsidRDefault="00017BE9" w:rsidP="00017BE9">
      <w:pPr>
        <w:spacing w:after="0" w:line="240" w:lineRule="auto"/>
        <w:ind w:firstLine="360"/>
        <w:rPr>
          <w:rFonts w:ascii="Arial" w:eastAsia="Times New Roman" w:hAnsi="Arial" w:cs="Arial"/>
          <w:sz w:val="24"/>
          <w:szCs w:val="24"/>
        </w:rPr>
      </w:pPr>
      <w:commentRangeStart w:id="11"/>
      <w:commentRangeStart w:id="12"/>
      <w:r w:rsidRPr="00A26056">
        <w:rPr>
          <w:rFonts w:ascii="Arial" w:eastAsia="Times New Roman" w:hAnsi="Arial" w:cs="Arial"/>
          <w:color w:val="000000"/>
        </w:rPr>
        <w:t xml:space="preserve">California </w:t>
      </w:r>
      <w:commentRangeEnd w:id="11"/>
      <w:r w:rsidRPr="00A26056">
        <w:rPr>
          <w:rStyle w:val="CommentReference"/>
          <w:rFonts w:ascii="Arial" w:hAnsi="Arial" w:cs="Arial"/>
        </w:rPr>
        <w:commentReference w:id="11"/>
      </w:r>
      <w:commentRangeEnd w:id="12"/>
      <w:r w:rsidR="00A26056">
        <w:rPr>
          <w:rStyle w:val="CommentReference"/>
        </w:rPr>
        <w:commentReference w:id="12"/>
      </w:r>
      <w:r w:rsidRPr="00A26056">
        <w:rPr>
          <w:rFonts w:ascii="Arial" w:eastAsia="Times New Roman" w:hAnsi="Arial" w:cs="Arial"/>
          <w:color w:val="000000"/>
        </w:rPr>
        <w:t>Community Burden of Disease and Cost Engine (CCB)</w:t>
      </w:r>
    </w:p>
    <w:p w14:paraId="76404A07" w14:textId="03D6E261" w:rsidR="00A61EA8" w:rsidRPr="00A26056" w:rsidRDefault="00017BE9"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An</w:t>
      </w:r>
      <w:proofErr w:type="gramEnd"/>
      <w:r w:rsidRPr="00A26056">
        <w:rPr>
          <w:rFonts w:ascii="Arial" w:eastAsia="Times New Roman" w:hAnsi="Arial" w:cs="Arial"/>
          <w:i/>
          <w:color w:val="000000"/>
        </w:rPr>
        <w:t xml:space="preserve"> </w:t>
      </w:r>
      <w:commentRangeStart w:id="13"/>
      <w:del w:id="14" w:author="Fujimoto, Scott (CDPH-CHSI-PHPRB)" w:date="2018-10-22T09:41:00Z">
        <w:r w:rsidRPr="00A26056" w:rsidDel="00AF0B50">
          <w:rPr>
            <w:rFonts w:ascii="Arial" w:eastAsia="Times New Roman" w:hAnsi="Arial" w:cs="Arial"/>
            <w:i/>
            <w:color w:val="000000"/>
          </w:rPr>
          <w:delText>emerging</w:delText>
        </w:r>
        <w:commentRangeEnd w:id="13"/>
        <w:r w:rsidR="00AF0B50" w:rsidDel="00AF0B50">
          <w:rPr>
            <w:rStyle w:val="CommentReference"/>
          </w:rPr>
          <w:commentReference w:id="13"/>
        </w:r>
        <w:r w:rsidRPr="00A26056" w:rsidDel="00AF0B50">
          <w:rPr>
            <w:rFonts w:ascii="Arial" w:eastAsia="Times New Roman" w:hAnsi="Arial" w:cs="Arial"/>
            <w:i/>
            <w:color w:val="000000"/>
          </w:rPr>
          <w:delText xml:space="preserve"> </w:delText>
        </w:r>
      </w:del>
      <w:r w:rsidRPr="00A26056">
        <w:rPr>
          <w:rFonts w:ascii="Arial" w:eastAsia="Times New Roman" w:hAnsi="Arial" w:cs="Arial"/>
          <w:i/>
          <w:color w:val="000000"/>
        </w:rPr>
        <w:t> toolset for epidemiologic analysis and scientific insight</w:t>
      </w:r>
      <w:r w:rsidR="00A61EA8" w:rsidRPr="00A26056">
        <w:rPr>
          <w:rFonts w:ascii="Arial" w:eastAsia="Times New Roman" w:hAnsi="Arial" w:cs="Arial"/>
          <w:i/>
          <w:color w:val="000000"/>
        </w:rPr>
        <w:t>,</w:t>
      </w:r>
      <w:r w:rsidRPr="00A26056">
        <w:rPr>
          <w:rFonts w:ascii="Arial" w:eastAsia="Times New Roman" w:hAnsi="Arial" w:cs="Arial"/>
          <w:i/>
          <w:color w:val="000000"/>
        </w:rPr>
        <w:t xml:space="preserve"> </w:t>
      </w:r>
    </w:p>
    <w:p w14:paraId="195F72D1" w14:textId="744AD7A8" w:rsidR="00A61EA8" w:rsidRPr="00A26056" w:rsidRDefault="00A61EA8" w:rsidP="00A61EA8">
      <w:pPr>
        <w:spacing w:after="0" w:line="240" w:lineRule="auto"/>
        <w:ind w:left="720"/>
        <w:textAlignment w:val="baseline"/>
        <w:rPr>
          <w:rFonts w:ascii="Arial" w:eastAsia="Times New Roman" w:hAnsi="Arial" w:cs="Arial"/>
          <w:i/>
          <w:color w:val="000000"/>
        </w:rPr>
      </w:pPr>
      <w:proofErr w:type="gramStart"/>
      <w:r w:rsidRPr="00A26056">
        <w:rPr>
          <w:rFonts w:ascii="Arial" w:eastAsia="Times New Roman" w:hAnsi="Arial" w:cs="Arial"/>
          <w:i/>
          <w:color w:val="000000"/>
        </w:rPr>
        <w:t>exploring</w:t>
      </w:r>
      <w:proofErr w:type="gramEnd"/>
      <w:r w:rsidRPr="00A26056">
        <w:rPr>
          <w:rFonts w:ascii="Arial" w:eastAsia="Times New Roman" w:hAnsi="Arial" w:cs="Arial"/>
          <w:i/>
          <w:color w:val="000000"/>
        </w:rPr>
        <w:t xml:space="preserve"> the intersection between health disparities and place </w:t>
      </w:r>
    </w:p>
    <w:p w14:paraId="5FCA4471"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B09696"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[GRAPHICS]</w:t>
      </w:r>
    </w:p>
    <w:p w14:paraId="2A8DFC25"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240ED077" w14:textId="77777777" w:rsidR="00017BE9" w:rsidRPr="00A26056" w:rsidRDefault="00017BE9" w:rsidP="00017BE9">
      <w:pPr>
        <w:spacing w:after="0" w:line="240" w:lineRule="auto"/>
        <w:ind w:firstLine="360"/>
        <w:rPr>
          <w:rFonts w:ascii="Arial" w:eastAsia="Times New Roman" w:hAnsi="Arial" w:cs="Arial"/>
          <w:color w:val="4A86E8"/>
          <w:u w:val="single"/>
        </w:rPr>
      </w:pPr>
      <w:r w:rsidRPr="00A26056">
        <w:rPr>
          <w:rFonts w:ascii="Arial" w:eastAsia="Times New Roman" w:hAnsi="Arial" w:cs="Arial"/>
          <w:color w:val="4A86E8"/>
          <w:u w:val="single"/>
        </w:rPr>
        <w:t>[Below graphics]</w:t>
      </w:r>
    </w:p>
    <w:p w14:paraId="67602179" w14:textId="77777777" w:rsidR="00017BE9" w:rsidRPr="00A26056" w:rsidRDefault="00017BE9" w:rsidP="00017BE9">
      <w:pPr>
        <w:spacing w:after="0" w:line="240" w:lineRule="auto"/>
        <w:ind w:firstLine="360"/>
        <w:rPr>
          <w:rFonts w:ascii="Arial" w:eastAsia="Times New Roman" w:hAnsi="Arial" w:cs="Arial"/>
          <w:color w:val="4A86E8"/>
          <w:u w:val="single"/>
        </w:rPr>
      </w:pPr>
    </w:p>
    <w:p w14:paraId="6DF0FA4B"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 xml:space="preserve">Coming </w:t>
      </w:r>
      <w:commentRangeStart w:id="15"/>
      <w:r w:rsidRPr="00A26056">
        <w:rPr>
          <w:rFonts w:ascii="Arial" w:eastAsia="Times New Roman" w:hAnsi="Arial" w:cs="Arial"/>
          <w:b/>
          <w:bCs/>
          <w:color w:val="000000"/>
        </w:rPr>
        <w:t>Soon</w:t>
      </w:r>
      <w:commentRangeEnd w:id="15"/>
      <w:r w:rsidRPr="00A26056">
        <w:rPr>
          <w:rStyle w:val="CommentReference"/>
          <w:rFonts w:ascii="Arial" w:hAnsi="Arial" w:cs="Arial"/>
        </w:rPr>
        <w:commentReference w:id="15"/>
      </w:r>
      <w:r w:rsidRPr="00A26056">
        <w:rPr>
          <w:rFonts w:ascii="Arial" w:eastAsia="Times New Roman" w:hAnsi="Arial" w:cs="Arial"/>
          <w:b/>
          <w:bCs/>
          <w:color w:val="000000"/>
        </w:rPr>
        <w:t>:</w:t>
      </w:r>
    </w:p>
    <w:p w14:paraId="74C25366" w14:textId="77777777" w:rsidR="00A61EA8"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 xml:space="preserve">The CCB is very much a work in progress- and is intended to be an evolving toolset developing new content and functionality in response to the needs of public health practitioners. </w:t>
      </w:r>
    </w:p>
    <w:p w14:paraId="343651F4" w14:textId="77777777" w:rsidR="00A61EA8" w:rsidRPr="00A26056" w:rsidRDefault="00A61EA8" w:rsidP="00017BE9">
      <w:pPr>
        <w:spacing w:after="0" w:line="240" w:lineRule="auto"/>
        <w:rPr>
          <w:rFonts w:ascii="Arial" w:eastAsia="Times New Roman" w:hAnsi="Arial" w:cs="Arial"/>
          <w:color w:val="000000"/>
        </w:rPr>
      </w:pPr>
    </w:p>
    <w:p w14:paraId="50BEF932" w14:textId="58BA416F" w:rsidR="00017BE9" w:rsidRPr="00A26056" w:rsidRDefault="00A61EA8" w:rsidP="00017BE9">
      <w:pPr>
        <w:spacing w:after="0" w:line="240" w:lineRule="auto"/>
        <w:rPr>
          <w:rFonts w:ascii="Arial" w:eastAsia="Times New Roman" w:hAnsi="Arial" w:cs="Arial"/>
          <w:sz w:val="24"/>
          <w:szCs w:val="24"/>
        </w:rPr>
      </w:pPr>
      <w:commentRangeStart w:id="16"/>
      <w:r w:rsidRPr="00A26056">
        <w:rPr>
          <w:rFonts w:ascii="Arial" w:eastAsia="Times New Roman" w:hAnsi="Arial" w:cs="Arial"/>
          <w:color w:val="000000"/>
        </w:rPr>
        <w:t>E</w:t>
      </w:r>
      <w:r w:rsidR="00017BE9" w:rsidRPr="00A26056">
        <w:rPr>
          <w:rFonts w:ascii="Arial" w:eastAsia="Times New Roman" w:hAnsi="Arial" w:cs="Arial"/>
          <w:color w:val="000000"/>
        </w:rPr>
        <w:t xml:space="preserve">xamples of upcoming development and data integration enhancements: </w:t>
      </w:r>
      <w:commentRangeEnd w:id="16"/>
      <w:r w:rsidRPr="00A26056">
        <w:rPr>
          <w:rStyle w:val="CommentReference"/>
          <w:rFonts w:ascii="Arial" w:hAnsi="Arial" w:cs="Arial"/>
        </w:rPr>
        <w:commentReference w:id="16"/>
      </w:r>
    </w:p>
    <w:p w14:paraId="20617B62"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Expanded range of social determinants data</w:t>
      </w:r>
    </w:p>
    <w:p w14:paraId="56C72868"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Hospital discharge and emergency department data  </w:t>
      </w:r>
    </w:p>
    <w:p w14:paraId="3165F466"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Cost data based on hospital discharge </w:t>
      </w:r>
    </w:p>
    <w:p w14:paraId="2F5DC5FF"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Enhanced user interface</w:t>
      </w:r>
    </w:p>
    <w:p w14:paraId="3B81926A"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Automated report generation </w:t>
      </w:r>
    </w:p>
    <w:p w14:paraId="74DAD0FC"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 xml:space="preserve">And </w:t>
      </w:r>
      <w:proofErr w:type="gramStart"/>
      <w:r w:rsidRPr="00A26056">
        <w:rPr>
          <w:rFonts w:ascii="Arial" w:eastAsia="Times New Roman" w:hAnsi="Arial" w:cs="Arial"/>
          <w:color w:val="000000"/>
        </w:rPr>
        <w:t>more !!!!</w:t>
      </w:r>
      <w:proofErr w:type="gramEnd"/>
      <w:r w:rsidRPr="00A26056">
        <w:rPr>
          <w:rFonts w:ascii="Arial" w:eastAsia="Times New Roman" w:hAnsi="Arial" w:cs="Arial"/>
          <w:color w:val="000000"/>
        </w:rPr>
        <w:t xml:space="preserve"> </w:t>
      </w:r>
    </w:p>
    <w:p w14:paraId="099043A5" w14:textId="77777777" w:rsidR="00017BE9" w:rsidRPr="00A26056" w:rsidRDefault="00017BE9" w:rsidP="00017BE9">
      <w:pPr>
        <w:numPr>
          <w:ilvl w:val="0"/>
          <w:numId w:val="7"/>
        </w:numPr>
        <w:spacing w:after="0" w:line="240" w:lineRule="auto"/>
        <w:textAlignment w:val="baseline"/>
        <w:rPr>
          <w:rFonts w:ascii="Arial" w:eastAsia="Times New Roman" w:hAnsi="Arial" w:cs="Arial"/>
          <w:color w:val="000000"/>
        </w:rPr>
      </w:pPr>
      <w:r w:rsidRPr="00A26056">
        <w:rPr>
          <w:rFonts w:ascii="Arial" w:eastAsia="Times New Roman" w:hAnsi="Arial" w:cs="Arial"/>
          <w:color w:val="000000"/>
        </w:rPr>
        <w:t>Our team will also be using the feedback gathered through this beta-testing window to prioritize future enhancements.</w:t>
      </w:r>
    </w:p>
    <w:p w14:paraId="7E7FBA39" w14:textId="77777777" w:rsidR="00017BE9" w:rsidRPr="00A26056" w:rsidRDefault="00017BE9" w:rsidP="00017BE9">
      <w:pPr>
        <w:spacing w:after="240" w:line="240" w:lineRule="auto"/>
        <w:rPr>
          <w:rFonts w:ascii="Arial" w:eastAsia="Times New Roman" w:hAnsi="Arial" w:cs="Arial"/>
          <w:color w:val="000000"/>
        </w:rPr>
      </w:pPr>
    </w:p>
    <w:p w14:paraId="05182023"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b/>
          <w:bCs/>
          <w:color w:val="000000"/>
        </w:rPr>
        <w:t xml:space="preserve">Another great project of the CDPH Fusion Center! </w:t>
      </w:r>
      <w:r w:rsidRPr="00A26056">
        <w:rPr>
          <w:rFonts w:ascii="Arial" w:eastAsia="Times New Roman" w:hAnsi="Arial" w:cs="Arial"/>
          <w:b/>
          <w:bCs/>
          <w:color w:val="000000"/>
        </w:rPr>
        <w:br/>
      </w:r>
      <w:r w:rsidRPr="00A26056">
        <w:rPr>
          <w:rFonts w:ascii="Arial" w:eastAsia="Times New Roman" w:hAnsi="Arial" w:cs="Arial"/>
          <w:color w:val="000000"/>
        </w:rPr>
        <w:t xml:space="preserve">The CCB is one of the ways the Fusion Center is working to explore the lens of place and its impact on health disparities.  The CCB is an initiative of the Fusion Center implemented with participation from a crosscutting technical team, with representatives from multiple CDPH programs.  </w:t>
      </w:r>
    </w:p>
    <w:p w14:paraId="099582E9" w14:textId="77777777" w:rsidR="00017BE9" w:rsidRPr="00A26056" w:rsidRDefault="00017BE9" w:rsidP="00017BE9">
      <w:pPr>
        <w:spacing w:after="0" w:line="240" w:lineRule="auto"/>
        <w:rPr>
          <w:rFonts w:ascii="Arial" w:eastAsia="Times New Roman" w:hAnsi="Arial" w:cs="Arial"/>
          <w:color w:val="000000"/>
        </w:rPr>
      </w:pPr>
    </w:p>
    <w:p w14:paraId="47CBCDDB" w14:textId="77777777" w:rsidR="00017BE9" w:rsidRPr="00A26056" w:rsidRDefault="00017BE9" w:rsidP="00017BE9">
      <w:pPr>
        <w:spacing w:after="0" w:line="240" w:lineRule="auto"/>
        <w:rPr>
          <w:rFonts w:ascii="Arial" w:eastAsia="Times New Roman" w:hAnsi="Arial" w:cs="Arial"/>
          <w:color w:val="000000"/>
        </w:rPr>
      </w:pPr>
      <w:r w:rsidRPr="00A26056">
        <w:rPr>
          <w:rFonts w:ascii="Arial" w:eastAsia="Times New Roman" w:hAnsi="Arial" w:cs="Arial"/>
          <w:color w:val="000000"/>
        </w:rPr>
        <w:t xml:space="preserve">This platform is also a pilot component of the CDPH Ecosystem of Data Sharing, leveraging a rich multi-level data set/system for modeling and predictive analytics and demonstrating automated and integrated data processing, analytics, and visualization. The project employs nimble modular development, with the goal to share tools/resources with outside partners (counties and other states). </w:t>
      </w:r>
    </w:p>
    <w:p w14:paraId="70A520A6" w14:textId="77777777" w:rsidR="00017BE9" w:rsidRPr="00A26056" w:rsidRDefault="00017BE9" w:rsidP="00017BE9">
      <w:pPr>
        <w:spacing w:after="0" w:line="240" w:lineRule="auto"/>
        <w:rPr>
          <w:rFonts w:ascii="Arial" w:eastAsia="Times New Roman" w:hAnsi="Arial" w:cs="Arial"/>
          <w:color w:val="000000"/>
        </w:rPr>
      </w:pPr>
    </w:p>
    <w:p w14:paraId="09E27532" w14:textId="06C59B8B"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b/>
          <w:bCs/>
          <w:color w:val="000000"/>
        </w:rPr>
        <w:t xml:space="preserve">The Community Burden of Disease </w:t>
      </w:r>
      <w:r w:rsidR="000D6FEB">
        <w:rPr>
          <w:rFonts w:ascii="Arial" w:eastAsia="Times New Roman" w:hAnsi="Arial" w:cs="Arial"/>
          <w:b/>
          <w:bCs/>
          <w:color w:val="000000"/>
        </w:rPr>
        <w:t>Project</w:t>
      </w:r>
    </w:p>
    <w:p w14:paraId="4FB6C06D" w14:textId="77777777" w:rsidR="00017BE9" w:rsidRPr="00A26056" w:rsidRDefault="00017BE9" w:rsidP="00017BE9">
      <w:pPr>
        <w:spacing w:after="0" w:line="240" w:lineRule="auto"/>
        <w:rPr>
          <w:rFonts w:ascii="Arial" w:eastAsia="Times New Roman" w:hAnsi="Arial" w:cs="Arial"/>
          <w:sz w:val="24"/>
          <w:szCs w:val="24"/>
        </w:rPr>
      </w:pPr>
    </w:p>
    <w:p w14:paraId="3100F775" w14:textId="4AAF383D"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The CCB is the California State implementation piloting the Community Burden of Disease </w:t>
      </w:r>
      <w:r w:rsidR="000D6FEB">
        <w:rPr>
          <w:rFonts w:ascii="Arial" w:eastAsia="Times New Roman" w:hAnsi="Arial" w:cs="Arial"/>
          <w:color w:val="000000"/>
        </w:rPr>
        <w:t>Project</w:t>
      </w:r>
      <w:r w:rsidRPr="00A26056">
        <w:rPr>
          <w:rFonts w:ascii="Arial" w:eastAsia="Times New Roman" w:hAnsi="Arial" w:cs="Arial"/>
          <w:color w:val="000000"/>
        </w:rPr>
        <w:t xml:space="preserve"> (CBD</w:t>
      </w:r>
      <w:r w:rsidR="000D6FEB">
        <w:rPr>
          <w:rFonts w:ascii="Arial" w:eastAsia="Times New Roman" w:hAnsi="Arial" w:cs="Arial"/>
          <w:color w:val="000000"/>
        </w:rPr>
        <w:t>P</w:t>
      </w:r>
      <w:r w:rsidRPr="00A26056">
        <w:rPr>
          <w:rFonts w:ascii="Arial" w:eastAsia="Times New Roman" w:hAnsi="Arial" w:cs="Arial"/>
          <w:color w:val="000000"/>
        </w:rPr>
        <w:t>). The code and system are written and structured to be useable by states and counties throughout the United States—with any state or county using their own structured input file of events (e.g. deaths), and the CBD system supplying underlying population data, social determinants of health data, and all the processing, calculations, and tools to generate a range of interactive displays of multiple rate and count measures.</w:t>
      </w:r>
    </w:p>
    <w:p w14:paraId="4FCA368E" w14:textId="77777777" w:rsidR="00A61EA8" w:rsidRPr="00A26056" w:rsidRDefault="00A61EA8" w:rsidP="00017BE9">
      <w:pPr>
        <w:spacing w:after="0" w:line="240" w:lineRule="auto"/>
        <w:rPr>
          <w:rFonts w:ascii="Arial" w:eastAsia="Times New Roman" w:hAnsi="Arial" w:cs="Arial"/>
          <w:sz w:val="24"/>
          <w:szCs w:val="24"/>
        </w:rPr>
      </w:pPr>
    </w:p>
    <w:p w14:paraId="6DA7DDB1" w14:textId="58FBD293" w:rsidR="00017BE9" w:rsidRPr="00A26056" w:rsidRDefault="00017BE9" w:rsidP="00017BE9">
      <w:pPr>
        <w:spacing w:after="0" w:line="240" w:lineRule="auto"/>
        <w:rPr>
          <w:rFonts w:ascii="Arial" w:eastAsia="Times New Roman" w:hAnsi="Arial" w:cs="Arial"/>
          <w:sz w:val="24"/>
          <w:szCs w:val="24"/>
        </w:rPr>
      </w:pPr>
      <w:commentRangeStart w:id="17"/>
      <w:r w:rsidRPr="00A26056">
        <w:rPr>
          <w:rFonts w:ascii="Arial" w:eastAsia="Times New Roman" w:hAnsi="Arial" w:cs="Arial"/>
          <w:sz w:val="24"/>
          <w:szCs w:val="24"/>
        </w:rPr>
        <w:t xml:space="preserve">Technical notes: </w:t>
      </w:r>
      <w:commentRangeEnd w:id="17"/>
      <w:r w:rsidRPr="00A26056">
        <w:rPr>
          <w:rStyle w:val="CommentReference"/>
          <w:rFonts w:ascii="Arial" w:hAnsi="Arial" w:cs="Arial"/>
        </w:rPr>
        <w:commentReference w:id="17"/>
      </w:r>
    </w:p>
    <w:p w14:paraId="5BF0B68D" w14:textId="77777777" w:rsidR="00017BE9" w:rsidRPr="00A26056" w:rsidRDefault="00017BE9" w:rsidP="00017BE9">
      <w:pPr>
        <w:spacing w:after="0" w:line="240" w:lineRule="auto"/>
        <w:rPr>
          <w:rFonts w:ascii="Arial" w:eastAsia="Times New Roman" w:hAnsi="Arial" w:cs="Arial"/>
          <w:sz w:val="24"/>
          <w:szCs w:val="24"/>
        </w:rPr>
      </w:pPr>
      <w:r w:rsidRPr="00A26056">
        <w:rPr>
          <w:rFonts w:ascii="Arial" w:eastAsia="Times New Roman" w:hAnsi="Arial" w:cs="Arial"/>
          <w:color w:val="000000"/>
        </w:rPr>
        <w:t xml:space="preserve"> At the county level, data are displayed separately for each year, and at the community or census-tract level are displayed only for the most recent five-year period (combined). Data for some conditions with very few deaths and/or with other sensitivity considerations are suppressed in this release.</w:t>
      </w:r>
    </w:p>
    <w:p w14:paraId="636870C2" w14:textId="2D01D712" w:rsidR="00017BE9" w:rsidRPr="00A26056" w:rsidRDefault="00017BE9" w:rsidP="00017BE9">
      <w:pPr>
        <w:rPr>
          <w:rFonts w:ascii="Arial" w:hAnsi="Arial" w:cs="Arial"/>
        </w:rPr>
      </w:pPr>
      <w:bookmarkStart w:id="18" w:name="_GoBack"/>
      <w:bookmarkEnd w:id="18"/>
    </w:p>
    <w:p w14:paraId="3AA49C37" w14:textId="07FBBFA7" w:rsidR="00DE6266" w:rsidRPr="00A26056" w:rsidRDefault="00DE6266" w:rsidP="00017BE9">
      <w:pPr>
        <w:rPr>
          <w:rFonts w:ascii="Arial" w:hAnsi="Arial" w:cs="Arial"/>
        </w:rPr>
      </w:pPr>
    </w:p>
    <w:p w14:paraId="72018437" w14:textId="3F3A3601" w:rsidR="00A61EA8" w:rsidRPr="00A26056" w:rsidRDefault="00A61EA8" w:rsidP="00017BE9">
      <w:pPr>
        <w:rPr>
          <w:rFonts w:ascii="Arial" w:hAnsi="Arial" w:cs="Arial"/>
        </w:rPr>
      </w:pPr>
    </w:p>
    <w:p w14:paraId="3736A04D" w14:textId="45B07EF1" w:rsidR="00A61EA8" w:rsidRPr="00A26056" w:rsidRDefault="00A61EA8" w:rsidP="00017BE9">
      <w:pPr>
        <w:rPr>
          <w:rFonts w:ascii="Arial" w:hAnsi="Arial" w:cs="Arial"/>
        </w:rPr>
      </w:pPr>
    </w:p>
    <w:p w14:paraId="1F02BCA5" w14:textId="470BB84B" w:rsidR="00A61EA8" w:rsidRPr="00A26056" w:rsidRDefault="00A61EA8" w:rsidP="00017BE9">
      <w:pPr>
        <w:rPr>
          <w:rFonts w:ascii="Arial" w:hAnsi="Arial" w:cs="Arial"/>
        </w:rPr>
      </w:pPr>
    </w:p>
    <w:p w14:paraId="27A9F17C" w14:textId="77777777" w:rsidR="00A61EA8" w:rsidRPr="00A26056" w:rsidRDefault="00A61EA8" w:rsidP="00017BE9">
      <w:pPr>
        <w:rPr>
          <w:rFonts w:ascii="Arial" w:hAnsi="Arial" w:cs="Arial"/>
        </w:rPr>
      </w:pPr>
    </w:p>
    <w:p w14:paraId="559FFEA9" w14:textId="1050F540" w:rsidR="00DE6266" w:rsidRPr="00A26056" w:rsidRDefault="00DE6266" w:rsidP="00DE6266">
      <w:pPr>
        <w:jc w:val="center"/>
        <w:rPr>
          <w:rFonts w:ascii="Arial" w:hAnsi="Arial" w:cs="Arial"/>
          <w:b/>
          <w:sz w:val="28"/>
          <w:szCs w:val="28"/>
        </w:rPr>
      </w:pPr>
      <w:r w:rsidRPr="00A26056">
        <w:rPr>
          <w:rFonts w:ascii="Arial" w:hAnsi="Arial" w:cs="Arial"/>
          <w:b/>
          <w:sz w:val="28"/>
          <w:szCs w:val="28"/>
        </w:rPr>
        <w:t>Tab descriptions (10/20/18 version – from CCB)</w:t>
      </w:r>
    </w:p>
    <w:p w14:paraId="09963FAE" w14:textId="77777777" w:rsidR="00DE6266" w:rsidRPr="00A26056" w:rsidRDefault="00DE6266" w:rsidP="00DE6266">
      <w:pPr>
        <w:spacing w:after="0"/>
        <w:rPr>
          <w:rFonts w:ascii="Arial" w:hAnsi="Arial" w:cs="Arial"/>
          <w:b/>
        </w:rPr>
      </w:pPr>
      <w:r w:rsidRPr="00A26056">
        <w:rPr>
          <w:rFonts w:ascii="Arial" w:hAnsi="Arial" w:cs="Arial"/>
          <w:b/>
        </w:rPr>
        <w:t xml:space="preserve">MAPS </w:t>
      </w:r>
    </w:p>
    <w:p w14:paraId="07B591CA" w14:textId="539C69BD" w:rsidR="00DE6266" w:rsidRPr="00A26056" w:rsidRDefault="00DE6266" w:rsidP="00DE6266">
      <w:pPr>
        <w:spacing w:after="0"/>
        <w:rPr>
          <w:rFonts w:ascii="Arial" w:hAnsi="Arial" w:cs="Arial"/>
        </w:rPr>
      </w:pPr>
      <w:r w:rsidRPr="00A26056">
        <w:rPr>
          <w:rFonts w:ascii="Arial" w:hAnsi="Arial" w:cs="Arial"/>
          <w:color w:val="3E3F3A"/>
          <w:sz w:val="21"/>
          <w:szCs w:val="21"/>
        </w:rPr>
        <w:t xml:space="preserve">These maps display the geographic distribution of disease burden among counties and communities across California. The </w:t>
      </w:r>
      <w:r w:rsidRPr="00A26056">
        <w:rPr>
          <w:rFonts w:ascii="Arial" w:hAnsi="Arial" w:cs="Arial"/>
          <w:b/>
          <w:bCs/>
          <w:color w:val="3E3F3A"/>
          <w:sz w:val="21"/>
          <w:szCs w:val="21"/>
        </w:rPr>
        <w:t>Geo Level</w:t>
      </w:r>
      <w:r w:rsidRPr="00A26056">
        <w:rPr>
          <w:rFonts w:ascii="Arial" w:hAnsi="Arial" w:cs="Arial"/>
          <w:color w:val="3E3F3A"/>
          <w:sz w:val="21"/>
          <w:szCs w:val="21"/>
        </w:rPr>
        <w:t xml:space="preserve"> options allow the user to change the display from county, to community, to census tract. This selection is one of the key concepts behind the app, </w:t>
      </w:r>
      <w:commentRangeStart w:id="19"/>
      <w:r w:rsidRPr="00A26056">
        <w:rPr>
          <w:rFonts w:ascii="Arial" w:hAnsi="Arial" w:cs="Arial"/>
          <w:b/>
          <w:bCs/>
          <w:color w:val="3E3F3A"/>
          <w:sz w:val="21"/>
          <w:szCs w:val="21"/>
        </w:rPr>
        <w:t>Place</w:t>
      </w:r>
      <w:commentRangeEnd w:id="19"/>
      <w:r w:rsidR="004813D0">
        <w:rPr>
          <w:rStyle w:val="CommentReference"/>
        </w:rPr>
        <w:commentReference w:id="19"/>
      </w:r>
      <w:r w:rsidRPr="00A26056">
        <w:rPr>
          <w:rFonts w:ascii="Arial" w:hAnsi="Arial" w:cs="Arial"/>
          <w:b/>
          <w:bCs/>
          <w:color w:val="3E3F3A"/>
          <w:sz w:val="21"/>
          <w:szCs w:val="21"/>
        </w:rPr>
        <w:t xml:space="preserve"> Matters</w:t>
      </w:r>
      <w:r w:rsidRPr="00A26056">
        <w:rPr>
          <w:rFonts w:ascii="Arial" w:hAnsi="Arial" w:cs="Arial"/>
          <w:color w:val="3E3F3A"/>
          <w:sz w:val="21"/>
          <w:szCs w:val="21"/>
        </w:rPr>
        <w:t>. Insights into the burden of disease must be explored at multiple geographic levels, especially granular community</w:t>
      </w:r>
      <w:ins w:id="20" w:author="Nagasako, Julie@CDPH" w:date="2018-10-20T16:22:00Z">
        <w:r w:rsidRPr="00A26056">
          <w:rPr>
            <w:rFonts w:ascii="Arial" w:hAnsi="Arial" w:cs="Arial"/>
            <w:color w:val="3E3F3A"/>
            <w:sz w:val="21"/>
            <w:szCs w:val="21"/>
          </w:rPr>
          <w:t>*</w:t>
        </w:r>
      </w:ins>
      <w:r w:rsidRPr="00A26056">
        <w:rPr>
          <w:rFonts w:ascii="Arial" w:hAnsi="Arial" w:cs="Arial"/>
          <w:color w:val="3E3F3A"/>
          <w:sz w:val="21"/>
          <w:szCs w:val="21"/>
        </w:rPr>
        <w:t xml:space="preserve"> levels. Data at the community and the census tract levels are aggregated to 5-year intervals.</w:t>
      </w:r>
      <w:ins w:id="21" w:author="Nagasako, Julie@CDPH" w:date="2018-10-20T16:21:00Z">
        <w:r w:rsidRPr="00A26056">
          <w:rPr>
            <w:rFonts w:ascii="Arial" w:hAnsi="Arial" w:cs="Arial"/>
            <w:color w:val="3E3F3A"/>
            <w:sz w:val="21"/>
            <w:szCs w:val="21"/>
          </w:rPr>
          <w:t xml:space="preserve"> </w:t>
        </w:r>
      </w:ins>
      <w:del w:id="22" w:author="Nagasako, Julie@CDPH" w:date="2018-10-20T16:21:00Z">
        <w:r w:rsidRPr="00A26056" w:rsidDel="00DE6266">
          <w:rPr>
            <w:rFonts w:ascii="Arial" w:hAnsi="Arial" w:cs="Arial"/>
            <w:color w:val="3E3F3A"/>
            <w:sz w:val="21"/>
            <w:szCs w:val="21"/>
          </w:rPr>
          <w:delText xml:space="preserve"> </w:delText>
        </w:r>
      </w:del>
      <w:r w:rsidRPr="00A26056">
        <w:rPr>
          <w:rFonts w:ascii="Arial" w:hAnsi="Arial" w:cs="Arial"/>
          <w:color w:val="3E3F3A"/>
          <w:sz w:val="21"/>
          <w:szCs w:val="21"/>
        </w:rPr>
        <w:br/>
      </w:r>
      <w:r w:rsidRPr="00A26056">
        <w:rPr>
          <w:rFonts w:ascii="Arial" w:hAnsi="Arial" w:cs="Arial"/>
          <w:color w:val="3E3F3A"/>
          <w:sz w:val="21"/>
          <w:szCs w:val="21"/>
        </w:rPr>
        <w:br/>
        <w:t xml:space="preserve">Users can either view the state as a whole or zoom to a specific county for a better view of just that county, and its </w:t>
      </w:r>
      <w:proofErr w:type="spellStart"/>
      <w:r w:rsidRPr="00A26056">
        <w:rPr>
          <w:rFonts w:ascii="Arial" w:hAnsi="Arial" w:cs="Arial"/>
          <w:color w:val="3E3F3A"/>
          <w:sz w:val="21"/>
          <w:szCs w:val="21"/>
        </w:rPr>
        <w:t>subcounty</w:t>
      </w:r>
      <w:proofErr w:type="spellEnd"/>
      <w:r w:rsidRPr="00A26056">
        <w:rPr>
          <w:rFonts w:ascii="Arial" w:hAnsi="Arial" w:cs="Arial"/>
          <w:color w:val="3E3F3A"/>
          <w:sz w:val="21"/>
          <w:szCs w:val="21"/>
        </w:rPr>
        <w:t xml:space="preserve"> detail. </w:t>
      </w:r>
      <w:r w:rsidR="000D6FEB" w:rsidRPr="00A26056">
        <w:rPr>
          <w:rFonts w:ascii="Arial" w:hAnsi="Arial" w:cs="Arial"/>
          <w:bCs/>
          <w:color w:val="3E3F3A"/>
        </w:rPr>
        <w:t>Throughout the CCB, communities are defined by Medical Service Study Areas (MSSAs). More detail on MSSAs is available in the Technical tab.</w:t>
      </w:r>
      <w:r w:rsidRPr="00A26056">
        <w:rPr>
          <w:rFonts w:ascii="Arial" w:hAnsi="Arial" w:cs="Arial"/>
          <w:color w:val="3E3F3A"/>
          <w:sz w:val="21"/>
          <w:szCs w:val="21"/>
        </w:rPr>
        <w:br/>
      </w:r>
      <w:r w:rsidRPr="00A26056">
        <w:rPr>
          <w:rFonts w:ascii="Arial" w:hAnsi="Arial" w:cs="Arial"/>
          <w:color w:val="3E3F3A"/>
          <w:sz w:val="21"/>
          <w:szCs w:val="21"/>
        </w:rPr>
        <w:br/>
        <w:t xml:space="preserve">Users can select from various measures of mortality to assess burden of disease. Selecting the </w:t>
      </w:r>
      <w:r w:rsidRPr="00A26056">
        <w:rPr>
          <w:rFonts w:ascii="Arial" w:hAnsi="Arial" w:cs="Arial"/>
          <w:b/>
          <w:bCs/>
          <w:color w:val="3E3F3A"/>
          <w:sz w:val="21"/>
          <w:szCs w:val="21"/>
        </w:rPr>
        <w:t xml:space="preserve">State-based </w:t>
      </w:r>
      <w:proofErr w:type="spellStart"/>
      <w:r w:rsidRPr="00A26056">
        <w:rPr>
          <w:rFonts w:ascii="Arial" w:hAnsi="Arial" w:cs="Arial"/>
          <w:b/>
          <w:bCs/>
          <w:color w:val="3E3F3A"/>
          <w:sz w:val="21"/>
          <w:szCs w:val="21"/>
        </w:rPr>
        <w:t>cutpoints</w:t>
      </w:r>
      <w:proofErr w:type="spellEnd"/>
      <w:r w:rsidRPr="00A26056">
        <w:rPr>
          <w:rFonts w:ascii="Arial" w:hAnsi="Arial" w:cs="Arial"/>
          <w:color w:val="3E3F3A"/>
          <w:sz w:val="21"/>
          <w:szCs w:val="21"/>
        </w:rPr>
        <w:t xml:space="preserve"> option allows for comparisons based on the statewide distribution instead of just within the county. </w:t>
      </w:r>
      <w:r w:rsidRPr="00A26056">
        <w:rPr>
          <w:rFonts w:ascii="Arial" w:hAnsi="Arial" w:cs="Arial"/>
          <w:color w:val="3E3F3A"/>
          <w:sz w:val="21"/>
          <w:szCs w:val="21"/>
        </w:rPr>
        <w:br/>
      </w:r>
      <w:r w:rsidRPr="00A26056">
        <w:rPr>
          <w:rFonts w:ascii="Arial" w:hAnsi="Arial" w:cs="Arial"/>
          <w:color w:val="3E3F3A"/>
          <w:sz w:val="21"/>
          <w:szCs w:val="21"/>
        </w:rPr>
        <w:br/>
        <w:t xml:space="preserve">The interactive map allows for zooming in and out to see streets or other geographically identifying locations. </w:t>
      </w:r>
      <w:r w:rsidR="00341A7F" w:rsidRPr="00A26056">
        <w:rPr>
          <w:rFonts w:ascii="Arial" w:hAnsi="Arial" w:cs="Arial"/>
          <w:color w:val="3E3F3A"/>
          <w:sz w:val="21"/>
          <w:szCs w:val="21"/>
        </w:rPr>
        <w:t>Users can click on a selected geography on</w:t>
      </w:r>
      <w:r w:rsidRPr="00A26056">
        <w:rPr>
          <w:rFonts w:ascii="Arial" w:hAnsi="Arial" w:cs="Arial"/>
          <w:color w:val="3E3F3A"/>
          <w:sz w:val="21"/>
          <w:szCs w:val="21"/>
        </w:rPr>
        <w:t xml:space="preserve"> the interactive map </w:t>
      </w:r>
      <w:r w:rsidR="00341A7F" w:rsidRPr="00A26056">
        <w:rPr>
          <w:rFonts w:ascii="Arial" w:hAnsi="Arial" w:cs="Arial"/>
          <w:color w:val="3E3F3A"/>
          <w:sz w:val="21"/>
          <w:szCs w:val="21"/>
        </w:rPr>
        <w:t xml:space="preserve">to display </w:t>
      </w:r>
      <w:r w:rsidRPr="00A26056">
        <w:rPr>
          <w:rFonts w:ascii="Arial" w:hAnsi="Arial" w:cs="Arial"/>
          <w:color w:val="3E3F3A"/>
          <w:sz w:val="21"/>
          <w:szCs w:val="21"/>
        </w:rPr>
        <w:t xml:space="preserve">a pop-up </w:t>
      </w:r>
      <w:r w:rsidR="00341A7F" w:rsidRPr="00A26056">
        <w:rPr>
          <w:rFonts w:ascii="Arial" w:hAnsi="Arial" w:cs="Arial"/>
          <w:color w:val="3E3F3A"/>
          <w:sz w:val="21"/>
          <w:szCs w:val="21"/>
        </w:rPr>
        <w:t>with</w:t>
      </w:r>
      <w:del w:id="23" w:author="Samuel, Michael@CDPH" w:date="2018-10-23T11:21:00Z">
        <w:r w:rsidR="00341A7F" w:rsidRPr="00A26056" w:rsidDel="000D6FEB">
          <w:rPr>
            <w:rFonts w:ascii="Arial" w:hAnsi="Arial" w:cs="Arial"/>
            <w:color w:val="3E3F3A"/>
            <w:sz w:val="21"/>
            <w:szCs w:val="21"/>
          </w:rPr>
          <w:delText xml:space="preserve"> </w:delText>
        </w:r>
      </w:del>
      <w:r w:rsidRPr="00A26056">
        <w:rPr>
          <w:rFonts w:ascii="Arial" w:hAnsi="Arial" w:cs="Arial"/>
          <w:color w:val="3E3F3A"/>
          <w:sz w:val="21"/>
          <w:szCs w:val="21"/>
        </w:rPr>
        <w:t xml:space="preserve"> </w:t>
      </w:r>
      <w:r w:rsidR="00341A7F" w:rsidRPr="00A26056">
        <w:rPr>
          <w:rFonts w:ascii="Arial" w:hAnsi="Arial" w:cs="Arial"/>
          <w:color w:val="3E3F3A"/>
          <w:sz w:val="21"/>
          <w:szCs w:val="21"/>
        </w:rPr>
        <w:t xml:space="preserve">additional </w:t>
      </w:r>
      <w:r w:rsidRPr="00A26056">
        <w:rPr>
          <w:rFonts w:ascii="Arial" w:hAnsi="Arial" w:cs="Arial"/>
          <w:color w:val="3E3F3A"/>
          <w:sz w:val="21"/>
          <w:szCs w:val="21"/>
        </w:rPr>
        <w:t xml:space="preserve">information. </w:t>
      </w:r>
      <w:r w:rsidRPr="00A26056">
        <w:rPr>
          <w:rFonts w:ascii="Arial" w:hAnsi="Arial" w:cs="Arial"/>
          <w:color w:val="3E3F3A"/>
          <w:sz w:val="21"/>
          <w:szCs w:val="21"/>
        </w:rPr>
        <w:br/>
      </w:r>
      <w:r w:rsidRPr="00A26056">
        <w:rPr>
          <w:rFonts w:ascii="Arial" w:hAnsi="Arial" w:cs="Arial"/>
          <w:color w:val="3E3F3A"/>
          <w:sz w:val="21"/>
          <w:szCs w:val="21"/>
        </w:rPr>
        <w:br/>
      </w:r>
      <w:commentRangeStart w:id="24"/>
      <w:r w:rsidRPr="00A26056">
        <w:rPr>
          <w:rFonts w:ascii="Arial" w:hAnsi="Arial" w:cs="Arial"/>
          <w:color w:val="3E3F3A"/>
          <w:sz w:val="21"/>
          <w:szCs w:val="21"/>
        </w:rPr>
        <w:t xml:space="preserve">The static </w:t>
      </w:r>
      <w:r w:rsidR="000D6FEB">
        <w:rPr>
          <w:rFonts w:ascii="Arial" w:hAnsi="Arial" w:cs="Arial"/>
          <w:color w:val="3E3F3A"/>
          <w:sz w:val="21"/>
          <w:szCs w:val="21"/>
        </w:rPr>
        <w:t xml:space="preserve">map </w:t>
      </w:r>
      <w:r w:rsidRPr="00A26056">
        <w:rPr>
          <w:rFonts w:ascii="Arial" w:hAnsi="Arial" w:cs="Arial"/>
          <w:color w:val="3E3F3A"/>
          <w:sz w:val="21"/>
          <w:szCs w:val="21"/>
        </w:rPr>
        <w:t>is better for us</w:t>
      </w:r>
      <w:r w:rsidR="00341A7F" w:rsidRPr="00A26056">
        <w:rPr>
          <w:rFonts w:ascii="Arial" w:hAnsi="Arial" w:cs="Arial"/>
          <w:color w:val="3E3F3A"/>
          <w:sz w:val="21"/>
          <w:szCs w:val="21"/>
        </w:rPr>
        <w:t>e</w:t>
      </w:r>
      <w:r w:rsidRPr="00A26056">
        <w:rPr>
          <w:rFonts w:ascii="Arial" w:hAnsi="Arial" w:cs="Arial"/>
          <w:color w:val="3E3F3A"/>
          <w:sz w:val="21"/>
          <w:szCs w:val="21"/>
        </w:rPr>
        <w:t xml:space="preserve"> in an external presentation. </w:t>
      </w:r>
      <w:commentRangeEnd w:id="24"/>
      <w:r w:rsidR="00341A7F" w:rsidRPr="00A26056">
        <w:rPr>
          <w:rStyle w:val="CommentReference"/>
          <w:rFonts w:ascii="Arial" w:hAnsi="Arial" w:cs="Arial"/>
        </w:rPr>
        <w:commentReference w:id="24"/>
      </w:r>
      <w:r w:rsidRPr="00A26056">
        <w:rPr>
          <w:rFonts w:ascii="Arial" w:hAnsi="Arial" w:cs="Arial"/>
          <w:color w:val="3E3F3A"/>
          <w:sz w:val="21"/>
          <w:szCs w:val="21"/>
        </w:rPr>
        <w:t xml:space="preserve">The </w:t>
      </w:r>
      <w:commentRangeStart w:id="25"/>
      <w:r w:rsidRPr="00A26056">
        <w:rPr>
          <w:rFonts w:ascii="Arial" w:hAnsi="Arial" w:cs="Arial"/>
          <w:color w:val="3E3F3A"/>
          <w:sz w:val="21"/>
          <w:szCs w:val="21"/>
        </w:rPr>
        <w:t xml:space="preserve">Place Names </w:t>
      </w:r>
      <w:commentRangeEnd w:id="25"/>
      <w:r w:rsidR="00341A7F" w:rsidRPr="00A26056">
        <w:rPr>
          <w:rStyle w:val="CommentReference"/>
          <w:rFonts w:ascii="Arial" w:hAnsi="Arial" w:cs="Arial"/>
        </w:rPr>
        <w:commentReference w:id="25"/>
      </w:r>
      <w:r w:rsidRPr="00A26056">
        <w:rPr>
          <w:rFonts w:ascii="Arial" w:hAnsi="Arial" w:cs="Arial"/>
          <w:color w:val="3E3F3A"/>
          <w:sz w:val="21"/>
          <w:szCs w:val="21"/>
        </w:rPr>
        <w:t>option displays county and community names.</w:t>
      </w:r>
    </w:p>
    <w:p w14:paraId="5BA69526" w14:textId="0A34167F" w:rsidR="00DE6266" w:rsidRPr="00A26056" w:rsidRDefault="00DE6266" w:rsidP="00DE6266">
      <w:pPr>
        <w:spacing w:after="0"/>
        <w:rPr>
          <w:rFonts w:ascii="Arial" w:hAnsi="Arial" w:cs="Arial"/>
        </w:rPr>
      </w:pPr>
    </w:p>
    <w:p w14:paraId="0B4FB126" w14:textId="5ED60576" w:rsidR="00DE6266" w:rsidRPr="00A26056" w:rsidRDefault="00DE6266" w:rsidP="00DE6266">
      <w:pPr>
        <w:spacing w:after="0"/>
        <w:rPr>
          <w:ins w:id="26" w:author="Nagasako, Julie@CDPH" w:date="2018-10-20T16:33:00Z"/>
          <w:rFonts w:ascii="Arial" w:hAnsi="Arial" w:cs="Arial"/>
          <w:bCs/>
          <w:color w:val="3E3F3A"/>
        </w:rPr>
      </w:pPr>
      <w:r w:rsidRPr="00A26056">
        <w:rPr>
          <w:rFonts w:ascii="Arial" w:hAnsi="Arial" w:cs="Arial"/>
          <w:color w:val="3E3F3A"/>
          <w:sz w:val="21"/>
          <w:szCs w:val="21"/>
        </w:rPr>
        <w:br/>
      </w:r>
    </w:p>
    <w:p w14:paraId="2118165B" w14:textId="10AED63B" w:rsidR="00341A7F" w:rsidRPr="00A26056" w:rsidRDefault="00341A7F" w:rsidP="00DE6266">
      <w:pPr>
        <w:spacing w:after="0"/>
        <w:rPr>
          <w:ins w:id="27" w:author="Nagasako, Julie@CDPH" w:date="2018-10-20T16:33:00Z"/>
          <w:rFonts w:ascii="Arial" w:hAnsi="Arial" w:cs="Arial"/>
          <w:bCs/>
          <w:color w:val="3E3F3A"/>
        </w:rPr>
      </w:pPr>
      <w:commentRangeStart w:id="28"/>
      <w:commentRangeStart w:id="29"/>
      <w:ins w:id="30" w:author="Nagasako, Julie@CDPH" w:date="2018-10-20T16:33:00Z">
        <w:r w:rsidRPr="00A26056">
          <w:rPr>
            <w:rFonts w:ascii="Arial" w:hAnsi="Arial" w:cs="Arial"/>
            <w:bCs/>
            <w:color w:val="3E3F3A"/>
          </w:rPr>
          <w:t>For</w:t>
        </w:r>
      </w:ins>
      <w:commentRangeEnd w:id="28"/>
      <w:r w:rsidR="00DC1F13">
        <w:rPr>
          <w:rStyle w:val="CommentReference"/>
        </w:rPr>
        <w:commentReference w:id="28"/>
      </w:r>
      <w:ins w:id="31" w:author="Nagasako, Julie@CDPH" w:date="2018-10-20T16:33:00Z">
        <w:r w:rsidRPr="00A26056">
          <w:rPr>
            <w:rFonts w:ascii="Arial" w:hAnsi="Arial" w:cs="Arial"/>
            <w:bCs/>
            <w:color w:val="3E3F3A"/>
          </w:rPr>
          <w:t xml:space="preserve"> </w:t>
        </w:r>
        <w:commentRangeEnd w:id="29"/>
        <w:r w:rsidRPr="00A26056">
          <w:rPr>
            <w:rStyle w:val="CommentReference"/>
            <w:rFonts w:ascii="Arial" w:hAnsi="Arial" w:cs="Arial"/>
          </w:rPr>
          <w:commentReference w:id="29"/>
        </w:r>
        <w:r w:rsidRPr="00A26056">
          <w:rPr>
            <w:rFonts w:ascii="Arial" w:hAnsi="Arial" w:cs="Arial"/>
            <w:bCs/>
            <w:color w:val="3E3F3A"/>
          </w:rPr>
          <w:t>additional help</w:t>
        </w:r>
      </w:ins>
      <w:ins w:id="32" w:author="Nagasako, Julie@CDPH" w:date="2018-10-20T16:34:00Z">
        <w:r w:rsidRPr="00A26056">
          <w:rPr>
            <w:rFonts w:ascii="Arial" w:hAnsi="Arial" w:cs="Arial"/>
            <w:bCs/>
            <w:color w:val="3E3F3A"/>
          </w:rPr>
          <w:t xml:space="preserve"> or more info</w:t>
        </w:r>
      </w:ins>
      <w:ins w:id="33" w:author="Nagasako, Julie@CDPH" w:date="2018-10-20T16:33:00Z">
        <w:r w:rsidRPr="00A26056">
          <w:rPr>
            <w:rFonts w:ascii="Arial" w:hAnsi="Arial" w:cs="Arial"/>
            <w:bCs/>
            <w:color w:val="3E3F3A"/>
          </w:rPr>
          <w:t>, click the “?” button next to each tool</w:t>
        </w:r>
      </w:ins>
      <w:ins w:id="34" w:author="Nagasako, Julie@CDPH" w:date="2018-10-20T16:34:00Z">
        <w:r w:rsidRPr="00A26056">
          <w:rPr>
            <w:rFonts w:ascii="Arial" w:hAnsi="Arial" w:cs="Arial"/>
            <w:bCs/>
            <w:color w:val="3E3F3A"/>
          </w:rPr>
          <w:t xml:space="preserve">, or check out the Technical </w:t>
        </w:r>
        <w:proofErr w:type="gramStart"/>
        <w:r w:rsidRPr="00A26056">
          <w:rPr>
            <w:rFonts w:ascii="Arial" w:hAnsi="Arial" w:cs="Arial"/>
            <w:bCs/>
            <w:color w:val="3E3F3A"/>
          </w:rPr>
          <w:t xml:space="preserve">tab </w:t>
        </w:r>
      </w:ins>
      <w:ins w:id="35" w:author="Nagasako, Julie@CDPH" w:date="2018-10-20T16:33:00Z">
        <w:r w:rsidRPr="00A26056">
          <w:rPr>
            <w:rFonts w:ascii="Arial" w:hAnsi="Arial" w:cs="Arial"/>
            <w:bCs/>
            <w:color w:val="3E3F3A"/>
          </w:rPr>
          <w:t>.</w:t>
        </w:r>
        <w:proofErr w:type="gramEnd"/>
        <w:r w:rsidRPr="00A26056">
          <w:rPr>
            <w:rFonts w:ascii="Arial" w:hAnsi="Arial" w:cs="Arial"/>
            <w:bCs/>
            <w:color w:val="3E3F3A"/>
          </w:rPr>
          <w:t xml:space="preserve"> </w:t>
        </w:r>
      </w:ins>
    </w:p>
    <w:p w14:paraId="0B3356B8" w14:textId="77777777" w:rsidR="00341A7F" w:rsidRPr="00A26056" w:rsidRDefault="00341A7F" w:rsidP="00DE6266">
      <w:pPr>
        <w:spacing w:after="0"/>
        <w:rPr>
          <w:ins w:id="36" w:author="Nagasako, Julie@CDPH" w:date="2018-10-20T16:22:00Z"/>
          <w:rFonts w:ascii="Arial" w:hAnsi="Arial" w:cs="Arial"/>
        </w:rPr>
      </w:pPr>
    </w:p>
    <w:p w14:paraId="3BE4475D" w14:textId="77777777" w:rsidR="00D66B2E" w:rsidRPr="00D66B2E" w:rsidRDefault="00D66B2E" w:rsidP="00D66B2E">
      <w:pPr>
        <w:spacing w:after="0"/>
        <w:rPr>
          <w:rFonts w:ascii="Arial" w:hAnsi="Arial" w:cs="Arial"/>
        </w:rPr>
      </w:pPr>
    </w:p>
    <w:p w14:paraId="6EFA832D" w14:textId="1B87473E" w:rsidR="00D66B2E" w:rsidRDefault="00D66B2E" w:rsidP="00DE6266">
      <w:pPr>
        <w:spacing w:after="0"/>
        <w:rPr>
          <w:rFonts w:ascii="Arial" w:hAnsi="Arial" w:cs="Arial"/>
        </w:rPr>
      </w:pPr>
    </w:p>
    <w:p w14:paraId="2FC4CC99" w14:textId="2BE9D077" w:rsidR="00D66B2E" w:rsidRDefault="00D66B2E" w:rsidP="00DE6266">
      <w:pPr>
        <w:spacing w:after="0"/>
        <w:rPr>
          <w:rFonts w:ascii="Arial" w:hAnsi="Arial" w:cs="Arial"/>
        </w:rPr>
      </w:pPr>
    </w:p>
    <w:p w14:paraId="43EF38A0" w14:textId="4B5C3255" w:rsidR="00D66B2E" w:rsidRDefault="00D66B2E" w:rsidP="00DE6266">
      <w:pPr>
        <w:spacing w:after="0"/>
        <w:rPr>
          <w:rFonts w:ascii="Arial" w:hAnsi="Arial" w:cs="Arial"/>
        </w:rPr>
      </w:pPr>
    </w:p>
    <w:p w14:paraId="2B03C969" w14:textId="4B529583" w:rsidR="00D66B2E" w:rsidRDefault="00D66B2E" w:rsidP="00DE6266">
      <w:pPr>
        <w:spacing w:after="0"/>
        <w:rPr>
          <w:rFonts w:ascii="Arial" w:hAnsi="Arial" w:cs="Arial"/>
        </w:rPr>
      </w:pPr>
    </w:p>
    <w:p w14:paraId="3A3EB0A9" w14:textId="120C16B8" w:rsidR="00D66B2E" w:rsidRDefault="00D66B2E" w:rsidP="00DE6266">
      <w:pPr>
        <w:spacing w:after="0"/>
        <w:rPr>
          <w:rFonts w:ascii="Arial" w:hAnsi="Arial" w:cs="Arial"/>
        </w:rPr>
      </w:pPr>
    </w:p>
    <w:p w14:paraId="74D043B8" w14:textId="74C2D07E" w:rsidR="00D66B2E" w:rsidRDefault="00D66B2E" w:rsidP="00DE6266">
      <w:pPr>
        <w:spacing w:after="0"/>
        <w:rPr>
          <w:rFonts w:ascii="Arial" w:hAnsi="Arial" w:cs="Arial"/>
        </w:rPr>
      </w:pPr>
    </w:p>
    <w:p w14:paraId="70C56C47" w14:textId="60D7DF65" w:rsidR="00D66B2E" w:rsidRDefault="00D66B2E" w:rsidP="00DE6266">
      <w:pPr>
        <w:spacing w:after="0"/>
        <w:rPr>
          <w:rFonts w:ascii="Arial" w:hAnsi="Arial" w:cs="Arial"/>
        </w:rPr>
      </w:pPr>
    </w:p>
    <w:p w14:paraId="54A20C6B" w14:textId="67C33FD5" w:rsidR="00D66B2E" w:rsidRDefault="00D66B2E" w:rsidP="00DE6266">
      <w:pPr>
        <w:spacing w:after="0"/>
        <w:rPr>
          <w:rFonts w:ascii="Arial" w:hAnsi="Arial" w:cs="Arial"/>
        </w:rPr>
      </w:pPr>
    </w:p>
    <w:p w14:paraId="4874BBD9" w14:textId="41575C22" w:rsidR="00D66B2E" w:rsidRDefault="00D66B2E" w:rsidP="00DE6266">
      <w:pPr>
        <w:spacing w:after="0"/>
        <w:rPr>
          <w:rFonts w:ascii="Arial" w:hAnsi="Arial" w:cs="Arial"/>
        </w:rPr>
      </w:pPr>
    </w:p>
    <w:p w14:paraId="4F765832" w14:textId="0A2259D3" w:rsidR="00D66B2E" w:rsidRDefault="00D66B2E" w:rsidP="00DE6266">
      <w:pPr>
        <w:spacing w:after="0"/>
        <w:rPr>
          <w:rFonts w:ascii="Arial" w:hAnsi="Arial" w:cs="Arial"/>
        </w:rPr>
      </w:pPr>
    </w:p>
    <w:p w14:paraId="62DC9717" w14:textId="439D4A56" w:rsidR="00D66B2E" w:rsidRDefault="00D66B2E" w:rsidP="00DE6266">
      <w:pPr>
        <w:spacing w:after="0"/>
        <w:rPr>
          <w:rFonts w:ascii="Arial" w:hAnsi="Arial" w:cs="Arial"/>
        </w:rPr>
      </w:pPr>
    </w:p>
    <w:p w14:paraId="04399E30" w14:textId="77777777" w:rsidR="00D66B2E" w:rsidRPr="00A26056" w:rsidRDefault="00D66B2E" w:rsidP="00DE6266">
      <w:pPr>
        <w:spacing w:after="0"/>
        <w:rPr>
          <w:rFonts w:ascii="Arial" w:hAnsi="Arial" w:cs="Arial"/>
        </w:rPr>
      </w:pPr>
    </w:p>
    <w:p w14:paraId="20B4B770" w14:textId="562DF8F4" w:rsidR="00DE6266" w:rsidRPr="00A26056" w:rsidRDefault="00DE6266" w:rsidP="00DE6266">
      <w:pPr>
        <w:spacing w:after="0"/>
        <w:rPr>
          <w:rFonts w:ascii="Arial" w:hAnsi="Arial" w:cs="Arial"/>
          <w:b/>
        </w:rPr>
      </w:pPr>
      <w:r w:rsidRPr="00A26056">
        <w:rPr>
          <w:rFonts w:ascii="Arial" w:hAnsi="Arial" w:cs="Arial"/>
          <w:b/>
        </w:rPr>
        <w:t>RANK CONDITIONS</w:t>
      </w:r>
    </w:p>
    <w:p w14:paraId="3CB48F38" w14:textId="718DD020" w:rsidR="00DE6266" w:rsidRPr="00A26056" w:rsidRDefault="00DE6266" w:rsidP="00DE6266">
      <w:pPr>
        <w:spacing w:after="0"/>
        <w:rPr>
          <w:rFonts w:ascii="Arial" w:hAnsi="Arial" w:cs="Arial"/>
          <w:b/>
        </w:rPr>
      </w:pPr>
      <w:r w:rsidRPr="00A26056">
        <w:rPr>
          <w:rFonts w:ascii="Arial" w:hAnsi="Arial" w:cs="Arial"/>
          <w:color w:val="3E3F3A"/>
          <w:sz w:val="21"/>
          <w:szCs w:val="21"/>
        </w:rPr>
        <w:t>This tab displays cause-of-death rankings for either a selected county or the whole state. The figure shows the ranking based on five different measures, and can be sorted based on any of these measures</w:t>
      </w:r>
      <w:ins w:id="37" w:author="Nagasako, Julie@CDPH" w:date="2018-10-20T16:36:00Z">
        <w:r w:rsidR="00A322E7" w:rsidRPr="00A26056">
          <w:rPr>
            <w:rFonts w:ascii="Arial" w:hAnsi="Arial" w:cs="Arial"/>
            <w:color w:val="3E3F3A"/>
            <w:sz w:val="21"/>
            <w:szCs w:val="21"/>
          </w:rPr>
          <w:t xml:space="preserve"> using the </w:t>
        </w:r>
        <w:r w:rsidR="00A322E7" w:rsidRPr="00A26056">
          <w:rPr>
            <w:rFonts w:ascii="Arial" w:hAnsi="Arial" w:cs="Arial"/>
            <w:b/>
            <w:color w:val="3E3F3A"/>
            <w:sz w:val="21"/>
            <w:szCs w:val="21"/>
            <w:rPrChange w:id="38" w:author="Nagasako, Julie@CDPH" w:date="2018-10-20T16:36:00Z">
              <w:rPr>
                <w:rFonts w:ascii="Arial" w:hAnsi="Arial" w:cs="Arial"/>
                <w:color w:val="3E3F3A"/>
                <w:sz w:val="21"/>
                <w:szCs w:val="21"/>
              </w:rPr>
            </w:rPrChange>
          </w:rPr>
          <w:t>Measure Sort Order</w:t>
        </w:r>
      </w:ins>
      <w:r w:rsidRPr="00A26056">
        <w:rPr>
          <w:rFonts w:ascii="Arial" w:hAnsi="Arial" w:cs="Arial"/>
          <w:color w:val="3E3F3A"/>
          <w:sz w:val="21"/>
          <w:szCs w:val="21"/>
        </w:rPr>
        <w:t xml:space="preserve">. Different insights can be gained by ranking on different measures (e.g. ranking on the number of deaths or 'age-adjusted death rates' </w:t>
      </w:r>
      <w:del w:id="39" w:author="Fujimoto, Scott (CDPH-CHSI-PHPRB)" w:date="2018-10-22T09:30:00Z">
        <w:r w:rsidRPr="00A26056" w:rsidDel="00324426">
          <w:rPr>
            <w:rFonts w:ascii="Arial" w:hAnsi="Arial" w:cs="Arial"/>
            <w:color w:val="3E3F3A"/>
            <w:sz w:val="21"/>
            <w:szCs w:val="21"/>
          </w:rPr>
          <w:delText>shows the more 'typical' ranking of most systems</w:delText>
        </w:r>
      </w:del>
      <w:ins w:id="40" w:author="Fujimoto, Scott (CDPH-CHSI-PHPRB)" w:date="2018-10-22T09:30:00Z">
        <w:r w:rsidR="00324426">
          <w:rPr>
            <w:rFonts w:ascii="Arial" w:hAnsi="Arial" w:cs="Arial"/>
            <w:color w:val="3E3F3A"/>
            <w:sz w:val="21"/>
            <w:szCs w:val="21"/>
          </w:rPr>
          <w:t>reflects overall burden of disease</w:t>
        </w:r>
      </w:ins>
      <w:r w:rsidRPr="00A26056">
        <w:rPr>
          <w:rFonts w:ascii="Arial" w:hAnsi="Arial" w:cs="Arial"/>
          <w:color w:val="3E3F3A"/>
          <w:sz w:val="21"/>
          <w:szCs w:val="21"/>
        </w:rPr>
        <w:t xml:space="preserve">; ranking on mean age at death shows the conditions that impact young people the most, and ranking on </w:t>
      </w:r>
      <w:ins w:id="41" w:author="Nagasako, Julie@CDPH" w:date="2018-10-20T16:38:00Z">
        <w:r w:rsidR="00A322E7" w:rsidRPr="00A26056">
          <w:rPr>
            <w:rFonts w:ascii="Arial" w:hAnsi="Arial" w:cs="Arial"/>
            <w:color w:val="3E3F3A"/>
            <w:sz w:val="21"/>
            <w:szCs w:val="21"/>
          </w:rPr>
          <w:t>St</w:t>
        </w:r>
      </w:ins>
      <w:r w:rsidR="007D195C">
        <w:rPr>
          <w:rFonts w:ascii="Arial" w:hAnsi="Arial" w:cs="Arial"/>
          <w:color w:val="3E3F3A"/>
          <w:sz w:val="21"/>
          <w:szCs w:val="21"/>
        </w:rPr>
        <w:t xml:space="preserve">andard </w:t>
      </w:r>
      <w:ins w:id="42" w:author="Nagasako, Julie@CDPH" w:date="2018-10-20T16:38:00Z">
        <w:r w:rsidR="00A322E7" w:rsidRPr="00A26056">
          <w:rPr>
            <w:rFonts w:ascii="Arial" w:hAnsi="Arial" w:cs="Arial"/>
            <w:color w:val="3E3F3A"/>
            <w:sz w:val="21"/>
            <w:szCs w:val="21"/>
          </w:rPr>
          <w:t>Mortality Ratio (</w:t>
        </w:r>
      </w:ins>
      <w:r w:rsidRPr="00A26056">
        <w:rPr>
          <w:rFonts w:ascii="Arial" w:hAnsi="Arial" w:cs="Arial"/>
          <w:color w:val="3E3F3A"/>
          <w:sz w:val="21"/>
          <w:szCs w:val="21"/>
        </w:rPr>
        <w:t>SMR</w:t>
      </w:r>
      <w:ins w:id="43" w:author="Nagasako, Julie@CDPH" w:date="2018-10-20T16:38:00Z">
        <w:r w:rsidR="00A322E7" w:rsidRPr="00A26056">
          <w:rPr>
            <w:rFonts w:ascii="Arial" w:hAnsi="Arial" w:cs="Arial"/>
            <w:color w:val="3E3F3A"/>
            <w:sz w:val="21"/>
            <w:szCs w:val="21"/>
          </w:rPr>
          <w:t>)</w:t>
        </w:r>
      </w:ins>
      <w:r w:rsidRPr="00A26056">
        <w:rPr>
          <w:rFonts w:ascii="Arial" w:hAnsi="Arial" w:cs="Arial"/>
          <w:color w:val="3E3F3A"/>
          <w:sz w:val="21"/>
          <w:szCs w:val="21"/>
        </w:rPr>
        <w:t xml:space="preserve"> show those conditions for which a county has particularly high rates compared to the State average). The </w:t>
      </w:r>
      <w:del w:id="44" w:author="Nagasako, Julie@CDPH" w:date="2018-10-20T16:37:00Z">
        <w:r w:rsidRPr="00A26056" w:rsidDel="00A322E7">
          <w:rPr>
            <w:rFonts w:ascii="Arial" w:hAnsi="Arial" w:cs="Arial"/>
            <w:color w:val="3E3F3A"/>
            <w:sz w:val="21"/>
            <w:szCs w:val="21"/>
          </w:rPr>
          <w:delText>'levels</w:delText>
        </w:r>
      </w:del>
      <w:ins w:id="45" w:author="Nagasako, Julie@CDPH" w:date="2018-10-20T16:37:00Z">
        <w:r w:rsidR="00A322E7" w:rsidRPr="00A26056">
          <w:rPr>
            <w:rFonts w:ascii="Arial" w:hAnsi="Arial" w:cs="Arial"/>
            <w:b/>
            <w:color w:val="3E3F3A"/>
            <w:sz w:val="21"/>
            <w:szCs w:val="21"/>
            <w:rPrChange w:id="46" w:author="Nagasako, Julie@CDPH" w:date="2018-10-20T16:37:00Z">
              <w:rPr>
                <w:rFonts w:ascii="Arial" w:hAnsi="Arial" w:cs="Arial"/>
                <w:color w:val="3E3F3A"/>
                <w:sz w:val="21"/>
                <w:szCs w:val="21"/>
              </w:rPr>
            </w:rPrChange>
          </w:rPr>
          <w:t>Levels to show</w:t>
        </w:r>
      </w:ins>
      <w:del w:id="47"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option allows user</w:t>
      </w:r>
      <w:del w:id="48" w:author="Nagasako, Julie@CDPH" w:date="2018-10-20T16:38:00Z">
        <w:r w:rsidRPr="00A26056" w:rsidDel="00A322E7">
          <w:rPr>
            <w:rFonts w:ascii="Arial" w:hAnsi="Arial" w:cs="Arial"/>
            <w:color w:val="3E3F3A"/>
            <w:sz w:val="21"/>
            <w:szCs w:val="21"/>
          </w:rPr>
          <w:delText>s</w:delText>
        </w:r>
      </w:del>
      <w:r w:rsidRPr="00A26056">
        <w:rPr>
          <w:rFonts w:ascii="Arial" w:hAnsi="Arial" w:cs="Arial"/>
          <w:color w:val="3E3F3A"/>
          <w:sz w:val="21"/>
          <w:szCs w:val="21"/>
        </w:rPr>
        <w:t xml:space="preserve"> to select between broad or narrow categories of conditions. The </w:t>
      </w:r>
      <w:del w:id="49" w:author="Nagasako, Julie@CDPH" w:date="2018-10-20T16:38:00Z">
        <w:r w:rsidRPr="00A26056" w:rsidDel="00A322E7">
          <w:rPr>
            <w:rFonts w:ascii="Arial" w:hAnsi="Arial" w:cs="Arial"/>
            <w:color w:val="3E3F3A"/>
            <w:sz w:val="21"/>
            <w:szCs w:val="21"/>
          </w:rPr>
          <w:delText>'</w:delText>
        </w:r>
      </w:del>
      <w:r w:rsidRPr="00A26056">
        <w:rPr>
          <w:rFonts w:ascii="Arial" w:hAnsi="Arial" w:cs="Arial"/>
          <w:b/>
          <w:color w:val="3E3F3A"/>
          <w:sz w:val="21"/>
          <w:szCs w:val="21"/>
          <w:rPrChange w:id="50" w:author="Nagasako, Julie@CDPH" w:date="2018-10-20T16:38:00Z">
            <w:rPr>
              <w:rFonts w:ascii="Arial" w:hAnsi="Arial" w:cs="Arial"/>
              <w:color w:val="3E3F3A"/>
              <w:sz w:val="21"/>
              <w:szCs w:val="21"/>
            </w:rPr>
          </w:rPrChange>
        </w:rPr>
        <w:t>How Many</w:t>
      </w:r>
      <w:del w:id="51" w:author="Nagasako, Julie@CDPH" w:date="2018-10-20T16:38:00Z">
        <w:r w:rsidRPr="00A26056" w:rsidDel="00A322E7">
          <w:rPr>
            <w:rFonts w:ascii="Arial" w:hAnsi="Arial" w:cs="Arial"/>
            <w:color w:val="3E3F3A"/>
            <w:sz w:val="21"/>
            <w:szCs w:val="21"/>
          </w:rPr>
          <w:delText>'</w:delText>
        </w:r>
      </w:del>
      <w:r w:rsidRPr="00A26056">
        <w:rPr>
          <w:rFonts w:ascii="Arial" w:hAnsi="Arial" w:cs="Arial"/>
          <w:color w:val="3E3F3A"/>
          <w:sz w:val="21"/>
          <w:szCs w:val="21"/>
        </w:rPr>
        <w:t xml:space="preserve"> button determines how many causes of death to display on the graph. </w:t>
      </w:r>
      <w:r w:rsidRPr="00A26056">
        <w:rPr>
          <w:rFonts w:ascii="Arial" w:hAnsi="Arial" w:cs="Arial"/>
          <w:color w:val="3E3F3A"/>
          <w:sz w:val="21"/>
          <w:szCs w:val="21"/>
        </w:rPr>
        <w:br/>
      </w:r>
      <w:r w:rsidRPr="00A26056">
        <w:rPr>
          <w:rFonts w:ascii="Arial" w:hAnsi="Arial" w:cs="Arial"/>
          <w:color w:val="3E3F3A"/>
          <w:sz w:val="21"/>
          <w:szCs w:val="21"/>
        </w:rPr>
        <w:br/>
        <w:t>Ranking on SMR provides a special window in the potentially unique priority of a condition in the selected geography. A large SMR means the condition is especially high in that geography relative to the State average, even if the condition does not have a large number of deaths. This is an important way to detect conditions that, while perhaps not common, are unusually high (or low) in a county or community in which one is interested. To aid in using this measure, the vertical red line is at 1.2, corresponding to the measure being 120% higher in the selected geography than the State average. The green line is at 0.8, 80% of the State average and the grey line is at 1.0, right on the State average.</w:t>
      </w:r>
    </w:p>
    <w:p w14:paraId="76DC7BAD" w14:textId="5BA8534A" w:rsidR="00DE6266" w:rsidRPr="00A26056" w:rsidRDefault="00DE6266" w:rsidP="00DE6266">
      <w:pPr>
        <w:spacing w:after="0"/>
        <w:rPr>
          <w:ins w:id="52" w:author="Nagasako, Julie@CDPH" w:date="2018-10-20T16:39:00Z"/>
          <w:rFonts w:ascii="Arial" w:hAnsi="Arial" w:cs="Arial"/>
          <w:b/>
        </w:rPr>
      </w:pPr>
    </w:p>
    <w:p w14:paraId="63902CC6" w14:textId="677BBA12" w:rsidR="00A322E7" w:rsidRPr="00A26056" w:rsidRDefault="00A322E7" w:rsidP="00DE6266">
      <w:pPr>
        <w:spacing w:after="0"/>
        <w:rPr>
          <w:ins w:id="53" w:author="Nagasako, Julie@CDPH" w:date="2018-10-20T16:39:00Z"/>
          <w:rFonts w:ascii="Arial" w:hAnsi="Arial" w:cs="Arial"/>
        </w:rPr>
      </w:pPr>
      <w:ins w:id="54" w:author="Nagasako, Julie@CDPH" w:date="2018-10-20T16:39:00Z">
        <w:r w:rsidRPr="00A26056">
          <w:rPr>
            <w:rFonts w:ascii="Arial" w:hAnsi="Arial" w:cs="Arial"/>
          </w:rPr>
          <w:t xml:space="preserve">Because SMR compares County rates to the State average, it is only </w:t>
        </w:r>
      </w:ins>
      <w:ins w:id="55" w:author="Nagasako, Julie@CDPH" w:date="2018-10-20T16:40:00Z">
        <w:r w:rsidRPr="00A26056">
          <w:rPr>
            <w:rFonts w:ascii="Arial" w:hAnsi="Arial" w:cs="Arial"/>
          </w:rPr>
          <w:t>available</w:t>
        </w:r>
      </w:ins>
      <w:ins w:id="56" w:author="Nagasako, Julie@CDPH" w:date="2018-10-20T16:39:00Z">
        <w:r w:rsidRPr="00A26056">
          <w:rPr>
            <w:rFonts w:ascii="Arial" w:hAnsi="Arial" w:cs="Arial"/>
          </w:rPr>
          <w:t xml:space="preserve"> </w:t>
        </w:r>
      </w:ins>
      <w:ins w:id="57" w:author="Nagasako, Julie@CDPH" w:date="2018-10-20T16:40:00Z">
        <w:r w:rsidRPr="00A26056">
          <w:rPr>
            <w:rFonts w:ascii="Arial" w:hAnsi="Arial" w:cs="Arial"/>
          </w:rPr>
          <w:t>for Counties, and does not display when the statewide “California” geography is selected.</w:t>
        </w:r>
      </w:ins>
    </w:p>
    <w:p w14:paraId="259B8E21" w14:textId="77777777" w:rsidR="00A322E7" w:rsidRPr="00A26056" w:rsidRDefault="00A322E7" w:rsidP="00DE6266">
      <w:pPr>
        <w:spacing w:after="0"/>
        <w:rPr>
          <w:ins w:id="58" w:author="Nagasako, Julie@CDPH" w:date="2018-10-20T16:34:00Z"/>
          <w:rFonts w:ascii="Arial" w:hAnsi="Arial" w:cs="Arial"/>
          <w:b/>
        </w:rPr>
      </w:pPr>
    </w:p>
    <w:p w14:paraId="3C118D48" w14:textId="77777777" w:rsidR="00341A7F" w:rsidRPr="00A26056" w:rsidRDefault="00341A7F" w:rsidP="00341A7F">
      <w:pPr>
        <w:spacing w:after="0"/>
        <w:rPr>
          <w:ins w:id="59" w:author="Nagasako, Julie@CDPH" w:date="2018-10-20T16:34:00Z"/>
          <w:rFonts w:ascii="Arial" w:hAnsi="Arial" w:cs="Arial"/>
          <w:bCs/>
          <w:color w:val="3E3F3A"/>
        </w:rPr>
      </w:pPr>
      <w:ins w:id="60" w:author="Nagasako, Julie@CDPH" w:date="2018-10-20T16:34: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C6AE1EA" w14:textId="4B698CCC" w:rsidR="00341A7F" w:rsidRPr="00A26056" w:rsidRDefault="00341A7F" w:rsidP="00DE6266">
      <w:pPr>
        <w:spacing w:after="0"/>
        <w:rPr>
          <w:ins w:id="61" w:author="Nagasako, Julie@CDPH" w:date="2018-10-20T16:34:00Z"/>
          <w:rFonts w:ascii="Arial" w:hAnsi="Arial" w:cs="Arial"/>
          <w:b/>
        </w:rPr>
      </w:pPr>
    </w:p>
    <w:p w14:paraId="2B4B5031" w14:textId="77777777" w:rsidR="00341A7F" w:rsidRPr="00A26056" w:rsidRDefault="00341A7F" w:rsidP="00DE6266">
      <w:pPr>
        <w:spacing w:after="0"/>
        <w:rPr>
          <w:rFonts w:ascii="Arial" w:hAnsi="Arial" w:cs="Arial"/>
          <w:b/>
        </w:rPr>
      </w:pPr>
    </w:p>
    <w:p w14:paraId="0381A006" w14:textId="1AE047C4" w:rsidR="00DE6266" w:rsidRPr="00A26056" w:rsidRDefault="00DE6266" w:rsidP="00DE6266">
      <w:pPr>
        <w:spacing w:after="0"/>
        <w:rPr>
          <w:rFonts w:ascii="Arial" w:hAnsi="Arial" w:cs="Arial"/>
          <w:b/>
        </w:rPr>
      </w:pPr>
      <w:r w:rsidRPr="00A26056">
        <w:rPr>
          <w:rFonts w:ascii="Arial" w:hAnsi="Arial" w:cs="Arial"/>
          <w:b/>
        </w:rPr>
        <w:t>RANK CONDITIONS TABLE</w:t>
      </w:r>
    </w:p>
    <w:p w14:paraId="292DF642" w14:textId="1B1BBA53" w:rsidR="00DE6266" w:rsidRPr="00A26056" w:rsidRDefault="00DE6266" w:rsidP="00DE6266">
      <w:pPr>
        <w:spacing w:after="0"/>
        <w:rPr>
          <w:rFonts w:ascii="Arial" w:hAnsi="Arial" w:cs="Arial"/>
          <w:b/>
        </w:rPr>
      </w:pPr>
      <w:r w:rsidRPr="00A26056">
        <w:rPr>
          <w:rFonts w:ascii="Arial" w:hAnsi="Arial" w:cs="Arial"/>
          <w:color w:val="3E3F3A"/>
          <w:sz w:val="21"/>
          <w:szCs w:val="21"/>
        </w:rPr>
        <w:t xml:space="preserve">This is a tabular version of the Rank Conditions tab, providing for a more granular examination of specific numbers or rates. Users can sort the table on any of the measures and can use the search </w:t>
      </w:r>
      <w:proofErr w:type="gramStart"/>
      <w:r w:rsidRPr="00A26056">
        <w:rPr>
          <w:rFonts w:ascii="Arial" w:hAnsi="Arial" w:cs="Arial"/>
          <w:color w:val="3E3F3A"/>
          <w:sz w:val="21"/>
          <w:szCs w:val="21"/>
        </w:rPr>
        <w:t>window  to</w:t>
      </w:r>
      <w:proofErr w:type="gramEnd"/>
      <w:r w:rsidRPr="00A26056">
        <w:rPr>
          <w:rFonts w:ascii="Arial" w:hAnsi="Arial" w:cs="Arial"/>
          <w:color w:val="3E3F3A"/>
          <w:sz w:val="21"/>
          <w:szCs w:val="21"/>
        </w:rPr>
        <w:t xml:space="preserve"> quickly find a specific condition.</w:t>
      </w:r>
    </w:p>
    <w:p w14:paraId="792E7A35" w14:textId="77777777" w:rsidR="00341A7F" w:rsidRPr="00A26056" w:rsidRDefault="00341A7F" w:rsidP="00341A7F">
      <w:pPr>
        <w:spacing w:after="0"/>
        <w:rPr>
          <w:ins w:id="62" w:author="Nagasako, Julie@CDPH" w:date="2018-10-20T16:35:00Z"/>
          <w:rFonts w:ascii="Arial" w:hAnsi="Arial" w:cs="Arial"/>
          <w:bCs/>
          <w:color w:val="3E3F3A"/>
        </w:rPr>
      </w:pPr>
      <w:ins w:id="63" w:author="Nagasako, Julie@CDPH" w:date="2018-10-20T16:35:00Z">
        <w:r w:rsidRPr="00A26056">
          <w:rPr>
            <w:rFonts w:ascii="Arial" w:hAnsi="Arial" w:cs="Arial"/>
          </w:rPr>
          <w:br/>
        </w:r>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4A149849" w14:textId="746C9180" w:rsidR="00DE6266" w:rsidRPr="00A26056" w:rsidRDefault="00DE6266" w:rsidP="00DE6266">
      <w:pPr>
        <w:spacing w:after="0"/>
        <w:rPr>
          <w:ins w:id="64" w:author="Nagasako, Julie@CDPH" w:date="2018-10-20T16:35:00Z"/>
          <w:rFonts w:ascii="Arial" w:hAnsi="Arial" w:cs="Arial"/>
        </w:rPr>
      </w:pPr>
    </w:p>
    <w:p w14:paraId="0416C920" w14:textId="77777777" w:rsidR="00341A7F" w:rsidRPr="00A26056" w:rsidRDefault="00341A7F" w:rsidP="00DE6266">
      <w:pPr>
        <w:spacing w:after="0"/>
        <w:rPr>
          <w:rFonts w:ascii="Arial" w:hAnsi="Arial" w:cs="Arial"/>
        </w:rPr>
      </w:pPr>
    </w:p>
    <w:p w14:paraId="425A86DE" w14:textId="5DA0CE42" w:rsidR="00DE6266" w:rsidRPr="00A26056" w:rsidRDefault="00DE6266" w:rsidP="00DE6266">
      <w:pPr>
        <w:spacing w:after="0"/>
        <w:rPr>
          <w:rFonts w:ascii="Arial" w:hAnsi="Arial" w:cs="Arial"/>
          <w:b/>
        </w:rPr>
      </w:pPr>
      <w:r w:rsidRPr="00A26056">
        <w:rPr>
          <w:rFonts w:ascii="Arial" w:hAnsi="Arial" w:cs="Arial"/>
          <w:b/>
        </w:rPr>
        <w:t>RANK CONDITIONS BY SEX</w:t>
      </w:r>
    </w:p>
    <w:p w14:paraId="7D15B30F" w14:textId="1770A559" w:rsidR="00DE6266" w:rsidRPr="00A26056" w:rsidRDefault="00DE6266" w:rsidP="00DE6266">
      <w:pPr>
        <w:spacing w:after="0"/>
        <w:rPr>
          <w:rFonts w:ascii="Arial" w:hAnsi="Arial" w:cs="Arial"/>
        </w:rPr>
      </w:pPr>
      <w:r w:rsidRPr="00A26056">
        <w:rPr>
          <w:rFonts w:ascii="Arial" w:hAnsi="Arial" w:cs="Arial"/>
          <w:color w:val="3E3F3A"/>
          <w:sz w:val="21"/>
          <w:szCs w:val="21"/>
        </w:rPr>
        <w:lastRenderedPageBreak/>
        <w:t xml:space="preserve">(This tab work in progress, awaiting further development of the tab) </w:t>
      </w:r>
      <w:r w:rsidRPr="00A26056">
        <w:rPr>
          <w:rFonts w:ascii="Arial" w:hAnsi="Arial" w:cs="Arial"/>
          <w:color w:val="3E3F3A"/>
          <w:sz w:val="21"/>
          <w:szCs w:val="21"/>
        </w:rPr>
        <w:br/>
      </w:r>
      <w:r w:rsidRPr="00A26056">
        <w:rPr>
          <w:rFonts w:ascii="Arial" w:hAnsi="Arial" w:cs="Arial"/>
          <w:color w:val="3E3F3A"/>
          <w:sz w:val="21"/>
          <w:szCs w:val="21"/>
        </w:rPr>
        <w:br/>
        <w:t>This tab ranks causes within a selected geography separately for males and females. It can highlight conditions that appear to be a leading cause of death for one sex but not the other.</w:t>
      </w:r>
    </w:p>
    <w:p w14:paraId="25F4D315" w14:textId="07133C31" w:rsidR="00DE6266" w:rsidRPr="00A26056" w:rsidRDefault="00DE6266" w:rsidP="00DE6266">
      <w:pPr>
        <w:spacing w:after="0"/>
        <w:rPr>
          <w:ins w:id="65" w:author="Nagasako, Julie@CDPH" w:date="2018-10-20T16:35:00Z"/>
          <w:rFonts w:ascii="Arial" w:hAnsi="Arial" w:cs="Arial"/>
          <w:b/>
        </w:rPr>
      </w:pPr>
    </w:p>
    <w:p w14:paraId="4BF979E8" w14:textId="77777777" w:rsidR="00341A7F" w:rsidRPr="00A26056" w:rsidRDefault="00341A7F" w:rsidP="00341A7F">
      <w:pPr>
        <w:spacing w:after="0"/>
        <w:rPr>
          <w:ins w:id="66" w:author="Nagasako, Julie@CDPH" w:date="2018-10-20T16:35:00Z"/>
          <w:rFonts w:ascii="Arial" w:hAnsi="Arial" w:cs="Arial"/>
          <w:bCs/>
          <w:color w:val="3E3F3A"/>
        </w:rPr>
      </w:pPr>
      <w:ins w:id="67"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7F8DDE0" w14:textId="71648515" w:rsidR="00341A7F" w:rsidRPr="00A26056" w:rsidRDefault="00341A7F" w:rsidP="00DE6266">
      <w:pPr>
        <w:spacing w:after="0"/>
        <w:rPr>
          <w:ins w:id="68" w:author="Nagasako, Julie@CDPH" w:date="2018-10-20T16:35:00Z"/>
          <w:rFonts w:ascii="Arial" w:hAnsi="Arial" w:cs="Arial"/>
          <w:b/>
        </w:rPr>
      </w:pPr>
    </w:p>
    <w:p w14:paraId="38526500" w14:textId="77777777" w:rsidR="00341A7F" w:rsidRPr="00A26056" w:rsidRDefault="00341A7F" w:rsidP="00DE6266">
      <w:pPr>
        <w:spacing w:after="0"/>
        <w:rPr>
          <w:rFonts w:ascii="Arial" w:hAnsi="Arial" w:cs="Arial"/>
          <w:b/>
        </w:rPr>
      </w:pPr>
    </w:p>
    <w:p w14:paraId="3C529DB4" w14:textId="77777777" w:rsidR="00DE6266" w:rsidRPr="00A26056" w:rsidRDefault="00DE6266" w:rsidP="00DE6266">
      <w:pPr>
        <w:spacing w:after="0"/>
        <w:rPr>
          <w:rFonts w:ascii="Arial" w:hAnsi="Arial" w:cs="Arial"/>
          <w:b/>
        </w:rPr>
      </w:pPr>
      <w:r w:rsidRPr="00A26056">
        <w:rPr>
          <w:rFonts w:ascii="Arial" w:hAnsi="Arial" w:cs="Arial"/>
          <w:b/>
        </w:rPr>
        <w:t>RANK COUNTIES/COMMUNITIES</w:t>
      </w:r>
    </w:p>
    <w:p w14:paraId="29806928" w14:textId="77777777" w:rsidR="007D195C" w:rsidRDefault="00DE6266" w:rsidP="00DE6266">
      <w:pPr>
        <w:shd w:val="clear" w:color="auto" w:fill="FFFFFF"/>
        <w:rPr>
          <w:rFonts w:ascii="Arial" w:hAnsi="Arial" w:cs="Arial"/>
          <w:color w:val="3E3F3A"/>
          <w:sz w:val="21"/>
          <w:szCs w:val="21"/>
        </w:rPr>
      </w:pPr>
      <w:r w:rsidRPr="00A26056">
        <w:rPr>
          <w:rFonts w:ascii="Arial" w:hAnsi="Arial" w:cs="Arial"/>
          <w:color w:val="3E3F3A"/>
          <w:sz w:val="21"/>
          <w:szCs w:val="21"/>
        </w:rPr>
        <w:t>This tab displays the ranked order of counties in California</w:t>
      </w:r>
      <w:ins w:id="69"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or the communities within a selected county</w:t>
      </w:r>
      <w:ins w:id="70" w:author="Nagasako, Julie@CDPH" w:date="2018-10-20T16:42:00Z">
        <w:r w:rsidR="00A322E7" w:rsidRPr="00A26056">
          <w:rPr>
            <w:rFonts w:ascii="Arial" w:hAnsi="Arial" w:cs="Arial"/>
            <w:color w:val="3E3F3A"/>
            <w:sz w:val="21"/>
            <w:szCs w:val="21"/>
          </w:rPr>
          <w:t>,</w:t>
        </w:r>
      </w:ins>
      <w:r w:rsidRPr="00A26056">
        <w:rPr>
          <w:rFonts w:ascii="Arial" w:hAnsi="Arial" w:cs="Arial"/>
          <w:color w:val="3E3F3A"/>
          <w:sz w:val="21"/>
          <w:szCs w:val="21"/>
        </w:rPr>
        <w:t xml:space="preserve"> for a selected condition. These rankings highlight places where a particular condition is the highest as well as highlighting geographical disparities of the condition. </w:t>
      </w:r>
      <w:r w:rsidR="00A322E7" w:rsidRPr="00A26056">
        <w:rPr>
          <w:rFonts w:ascii="Arial" w:hAnsi="Arial" w:cs="Arial"/>
          <w:color w:val="3E3F3A"/>
          <w:sz w:val="21"/>
          <w:szCs w:val="21"/>
        </w:rPr>
        <w:t xml:space="preserve">Users can select from multiple measures which reflect different dimensions of health burden. </w:t>
      </w:r>
      <w:r w:rsidRPr="00A26056">
        <w:rPr>
          <w:rFonts w:ascii="Arial" w:hAnsi="Arial" w:cs="Arial"/>
          <w:color w:val="3E3F3A"/>
          <w:sz w:val="21"/>
          <w:szCs w:val="21"/>
        </w:rPr>
        <w:t xml:space="preserve">Years of life lost and number of deaths will tend to be highest in areas with the largest populations, whereas rate measures adjust for population size. </w:t>
      </w:r>
    </w:p>
    <w:p w14:paraId="75E827DD" w14:textId="77777777" w:rsidR="007D195C" w:rsidRDefault="007D195C" w:rsidP="00DE6266">
      <w:pPr>
        <w:shd w:val="clear" w:color="auto" w:fill="FFFFFF"/>
        <w:rPr>
          <w:rFonts w:ascii="Arial" w:hAnsi="Arial" w:cs="Arial"/>
          <w:color w:val="3E3F3A"/>
          <w:sz w:val="21"/>
          <w:szCs w:val="21"/>
        </w:rPr>
      </w:pPr>
    </w:p>
    <w:p w14:paraId="25032C37" w14:textId="0531933E" w:rsidR="00DE6266" w:rsidRPr="00A26056" w:rsidRDefault="00DE6266" w:rsidP="00DE6266">
      <w:pPr>
        <w:shd w:val="clear" w:color="auto" w:fill="FFFFFF"/>
        <w:rPr>
          <w:rFonts w:ascii="Arial" w:hAnsi="Arial" w:cs="Arial"/>
          <w:color w:val="3E3F3A"/>
          <w:sz w:val="21"/>
          <w:szCs w:val="21"/>
        </w:rPr>
      </w:pPr>
      <w:r w:rsidRPr="00A26056">
        <w:rPr>
          <w:rFonts w:ascii="Arial" w:hAnsi="Arial" w:cs="Arial"/>
          <w:color w:val="3E3F3A"/>
          <w:sz w:val="21"/>
          <w:szCs w:val="21"/>
        </w:rPr>
        <w:t>Note that higher ranking counties or communities may not be meaningfully higher from a statistical perspective; examining confidence intervals will help determine if there is a meaningful difference or not.</w:t>
      </w:r>
      <w:ins w:id="71" w:author="Nagasako, Julie@CDPH" w:date="2018-10-20T16:44:00Z">
        <w:r w:rsidR="00A322E7" w:rsidRPr="00A26056">
          <w:rPr>
            <w:rFonts w:ascii="Arial" w:hAnsi="Arial" w:cs="Arial"/>
            <w:color w:val="3E3F3A"/>
            <w:sz w:val="21"/>
            <w:szCs w:val="21"/>
          </w:rPr>
          <w:t xml:space="preserve"> Users can display confidence intervals by checking the </w:t>
        </w:r>
        <w:r w:rsidR="00A322E7" w:rsidRPr="00A26056">
          <w:rPr>
            <w:rFonts w:ascii="Arial" w:hAnsi="Arial" w:cs="Arial"/>
            <w:b/>
            <w:color w:val="3E3F3A"/>
            <w:sz w:val="21"/>
            <w:szCs w:val="21"/>
          </w:rPr>
          <w:t>95% CIs</w:t>
        </w:r>
        <w:r w:rsidR="00A322E7" w:rsidRPr="00A26056">
          <w:rPr>
            <w:rFonts w:ascii="Arial" w:hAnsi="Arial" w:cs="Arial"/>
            <w:color w:val="3E3F3A"/>
            <w:sz w:val="21"/>
            <w:szCs w:val="21"/>
          </w:rPr>
          <w:t xml:space="preserve"> option.</w:t>
        </w:r>
      </w:ins>
      <w:r w:rsidR="007D195C">
        <w:rPr>
          <w:rFonts w:ascii="Arial" w:hAnsi="Arial" w:cs="Arial"/>
          <w:color w:val="3E3F3A"/>
          <w:sz w:val="21"/>
          <w:szCs w:val="21"/>
        </w:rPr>
        <w:t xml:space="preserve"> </w:t>
      </w:r>
      <w:r w:rsidRPr="00A26056">
        <w:rPr>
          <w:rFonts w:ascii="Arial" w:hAnsi="Arial" w:cs="Arial"/>
          <w:color w:val="3E3F3A"/>
          <w:sz w:val="21"/>
          <w:szCs w:val="21"/>
        </w:rPr>
        <w:t>In the current version, confidence intervals are only displayed for the crude death rate</w:t>
      </w:r>
      <w:r w:rsidR="007D195C">
        <w:rPr>
          <w:rFonts w:ascii="Arial" w:hAnsi="Arial" w:cs="Arial"/>
          <w:color w:val="3E3F3A"/>
          <w:sz w:val="21"/>
          <w:szCs w:val="21"/>
        </w:rPr>
        <w:t xml:space="preserve"> and</w:t>
      </w:r>
      <w:ins w:id="72" w:author="Nagasako, Julie@CDPH" w:date="2018-10-20T16:45:00Z">
        <w:r w:rsidR="00A322E7" w:rsidRPr="00A26056">
          <w:rPr>
            <w:rFonts w:ascii="Arial" w:hAnsi="Arial" w:cs="Arial"/>
            <w:color w:val="3E3F3A"/>
            <w:sz w:val="21"/>
            <w:szCs w:val="21"/>
          </w:rPr>
          <w:t xml:space="preserve"> age-adjusted death rate</w:t>
        </w:r>
      </w:ins>
      <w:r w:rsidR="007D195C">
        <w:rPr>
          <w:rFonts w:ascii="Arial" w:hAnsi="Arial" w:cs="Arial"/>
          <w:color w:val="3E3F3A"/>
          <w:sz w:val="21"/>
          <w:szCs w:val="21"/>
        </w:rPr>
        <w:t xml:space="preserve"> </w:t>
      </w:r>
      <w:r w:rsidRPr="00A26056">
        <w:rPr>
          <w:rFonts w:ascii="Arial" w:hAnsi="Arial" w:cs="Arial"/>
          <w:color w:val="3E3F3A"/>
          <w:sz w:val="21"/>
          <w:szCs w:val="21"/>
        </w:rPr>
        <w:t xml:space="preserve">but will be available soon for </w:t>
      </w:r>
      <w:r w:rsidR="00A97655">
        <w:rPr>
          <w:rFonts w:ascii="Arial" w:hAnsi="Arial" w:cs="Arial"/>
          <w:color w:val="3E3F3A"/>
          <w:sz w:val="21"/>
          <w:szCs w:val="21"/>
        </w:rPr>
        <w:t>other</w:t>
      </w:r>
      <w:r w:rsidRPr="00A26056">
        <w:rPr>
          <w:rFonts w:ascii="Arial" w:hAnsi="Arial" w:cs="Arial"/>
          <w:color w:val="3E3F3A"/>
          <w:sz w:val="21"/>
          <w:szCs w:val="21"/>
        </w:rPr>
        <w:t xml:space="preserve"> measures.</w:t>
      </w:r>
    </w:p>
    <w:p w14:paraId="3CC68901" w14:textId="77777777" w:rsidR="00341A7F" w:rsidRPr="00A26056" w:rsidRDefault="00341A7F" w:rsidP="00341A7F">
      <w:pPr>
        <w:spacing w:after="0"/>
        <w:rPr>
          <w:ins w:id="73" w:author="Nagasako, Julie@CDPH" w:date="2018-10-20T16:35:00Z"/>
          <w:rFonts w:ascii="Arial" w:hAnsi="Arial" w:cs="Arial"/>
          <w:bCs/>
          <w:color w:val="3E3F3A"/>
        </w:rPr>
      </w:pPr>
      <w:ins w:id="74"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6446107E" w14:textId="77777777" w:rsidR="00DE6266" w:rsidRPr="00A26056" w:rsidRDefault="00DE6266" w:rsidP="00DE6266">
      <w:pPr>
        <w:spacing w:after="0"/>
        <w:rPr>
          <w:rFonts w:ascii="Arial" w:hAnsi="Arial" w:cs="Arial"/>
          <w:b/>
        </w:rPr>
      </w:pPr>
    </w:p>
    <w:p w14:paraId="6EF39E0B" w14:textId="77777777" w:rsidR="00DE6266" w:rsidRPr="00A26056" w:rsidRDefault="00DE6266" w:rsidP="00DE6266">
      <w:pPr>
        <w:spacing w:after="0"/>
        <w:rPr>
          <w:rFonts w:ascii="Arial" w:hAnsi="Arial" w:cs="Arial"/>
          <w:b/>
        </w:rPr>
      </w:pPr>
    </w:p>
    <w:p w14:paraId="1302F7E5" w14:textId="77777777" w:rsidR="00DE6266" w:rsidRPr="00A26056" w:rsidRDefault="00DE6266" w:rsidP="00DE6266">
      <w:pPr>
        <w:spacing w:after="0"/>
        <w:rPr>
          <w:rFonts w:ascii="Arial" w:hAnsi="Arial" w:cs="Arial"/>
          <w:b/>
        </w:rPr>
      </w:pPr>
      <w:r w:rsidRPr="00A26056">
        <w:rPr>
          <w:rFonts w:ascii="Arial" w:hAnsi="Arial" w:cs="Arial"/>
          <w:b/>
        </w:rPr>
        <w:t>TREND</w:t>
      </w:r>
    </w:p>
    <w:p w14:paraId="119BB261" w14:textId="77777777" w:rsidR="00A97655" w:rsidRDefault="00DE6266" w:rsidP="00DE6266">
      <w:pPr>
        <w:spacing w:after="0"/>
        <w:rPr>
          <w:rFonts w:ascii="Arial" w:hAnsi="Arial" w:cs="Arial"/>
          <w:color w:val="3E3F3A"/>
          <w:sz w:val="21"/>
          <w:szCs w:val="21"/>
        </w:rPr>
      </w:pPr>
      <w:r w:rsidRPr="00A26056">
        <w:rPr>
          <w:rFonts w:ascii="Arial" w:hAnsi="Arial" w:cs="Arial"/>
          <w:color w:val="3E3F3A"/>
          <w:sz w:val="21"/>
          <w:szCs w:val="21"/>
        </w:rPr>
        <w:t xml:space="preserve">This graph displays the trend over time for a particular condition within a selected geography, separately for males, females, and the total population. Reviewing the trend over time is important for understanding which problems are improving and which are getting worse. </w:t>
      </w:r>
    </w:p>
    <w:p w14:paraId="435B8C14" w14:textId="59EA6E70" w:rsidR="00DE6266" w:rsidRPr="00A26056" w:rsidRDefault="00DE6266" w:rsidP="00DE6266">
      <w:pPr>
        <w:spacing w:after="0"/>
        <w:rPr>
          <w:ins w:id="75" w:author="Nagasako, Julie@CDPH" w:date="2018-10-20T16:35:00Z"/>
          <w:rFonts w:ascii="Arial" w:hAnsi="Arial" w:cs="Arial"/>
          <w:color w:val="3E3F3A"/>
          <w:sz w:val="21"/>
          <w:szCs w:val="21"/>
        </w:rPr>
      </w:pPr>
      <w:r w:rsidRPr="00A26056">
        <w:rPr>
          <w:rFonts w:ascii="Arial" w:hAnsi="Arial" w:cs="Arial"/>
          <w:color w:val="3E3F3A"/>
          <w:sz w:val="21"/>
          <w:szCs w:val="21"/>
        </w:rPr>
        <w:br/>
        <w:t>Note: Because the data for the communities and census tract</w:t>
      </w:r>
      <w:r w:rsidR="00324426">
        <w:rPr>
          <w:rFonts w:ascii="Arial" w:hAnsi="Arial" w:cs="Arial"/>
          <w:color w:val="3E3F3A"/>
          <w:sz w:val="21"/>
          <w:szCs w:val="21"/>
        </w:rPr>
        <w:t>s</w:t>
      </w:r>
      <w:r w:rsidRPr="00A26056">
        <w:rPr>
          <w:rFonts w:ascii="Arial" w:hAnsi="Arial" w:cs="Arial"/>
          <w:color w:val="3E3F3A"/>
          <w:sz w:val="21"/>
          <w:szCs w:val="21"/>
        </w:rPr>
        <w:t xml:space="preserve"> are currently aggregated for 5 years, those data are not available currently in the trend tab.</w:t>
      </w:r>
    </w:p>
    <w:p w14:paraId="605B1BF9" w14:textId="224D07D6" w:rsidR="00341A7F" w:rsidRPr="00A26056" w:rsidRDefault="00341A7F" w:rsidP="00DE6266">
      <w:pPr>
        <w:spacing w:after="0"/>
        <w:rPr>
          <w:ins w:id="76" w:author="Nagasako, Julie@CDPH" w:date="2018-10-20T16:35:00Z"/>
          <w:rFonts w:ascii="Arial" w:hAnsi="Arial" w:cs="Arial"/>
          <w:color w:val="3E3F3A"/>
          <w:sz w:val="21"/>
          <w:szCs w:val="21"/>
        </w:rPr>
      </w:pPr>
    </w:p>
    <w:p w14:paraId="2561A456" w14:textId="77777777" w:rsidR="00341A7F" w:rsidRPr="00A26056" w:rsidRDefault="00341A7F" w:rsidP="00341A7F">
      <w:pPr>
        <w:spacing w:after="0"/>
        <w:rPr>
          <w:ins w:id="77" w:author="Nagasako, Julie@CDPH" w:date="2018-10-20T16:35:00Z"/>
          <w:rFonts w:ascii="Arial" w:hAnsi="Arial" w:cs="Arial"/>
          <w:bCs/>
          <w:color w:val="3E3F3A"/>
        </w:rPr>
      </w:pPr>
      <w:ins w:id="78"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00325132" w14:textId="77777777" w:rsidR="00341A7F" w:rsidRPr="00A26056" w:rsidRDefault="00341A7F" w:rsidP="00DE6266">
      <w:pPr>
        <w:spacing w:after="0"/>
        <w:rPr>
          <w:rFonts w:ascii="Arial" w:hAnsi="Arial" w:cs="Arial"/>
          <w:color w:val="3E3F3A"/>
          <w:sz w:val="21"/>
          <w:szCs w:val="21"/>
        </w:rPr>
      </w:pPr>
    </w:p>
    <w:p w14:paraId="7058082B" w14:textId="7C3E564C" w:rsidR="00DB6988" w:rsidRDefault="00DB6988" w:rsidP="00DE6266">
      <w:pPr>
        <w:spacing w:after="0"/>
        <w:rPr>
          <w:rFonts w:ascii="Arial" w:hAnsi="Arial" w:cs="Arial"/>
          <w:b/>
        </w:rPr>
      </w:pPr>
    </w:p>
    <w:p w14:paraId="4F8F3BAD" w14:textId="5C12F7A0" w:rsidR="00927920" w:rsidRPr="00A26056" w:rsidDel="00927920" w:rsidRDefault="00927920" w:rsidP="00DE6266">
      <w:pPr>
        <w:spacing w:after="0"/>
        <w:rPr>
          <w:del w:id="79" w:author="Samuel, Michael@CDPH" w:date="2018-10-23T18:10:00Z"/>
          <w:rFonts w:ascii="Arial" w:hAnsi="Arial" w:cs="Arial"/>
          <w:b/>
        </w:rPr>
      </w:pPr>
    </w:p>
    <w:p w14:paraId="2A19B45B" w14:textId="77777777" w:rsidR="00DE6266" w:rsidRPr="00A26056" w:rsidRDefault="00DE6266" w:rsidP="00DE6266">
      <w:pPr>
        <w:spacing w:after="0"/>
        <w:rPr>
          <w:rFonts w:ascii="Arial" w:hAnsi="Arial" w:cs="Arial"/>
          <w:b/>
        </w:rPr>
      </w:pPr>
      <w:r w:rsidRPr="00A26056">
        <w:rPr>
          <w:rFonts w:ascii="Arial" w:hAnsi="Arial" w:cs="Arial"/>
          <w:b/>
        </w:rPr>
        <w:t>SOCIAL DETERMINANTS OF HEALTH ASSOCIATIONS</w:t>
      </w:r>
    </w:p>
    <w:p w14:paraId="5506012C" w14:textId="43733AED" w:rsidR="00A61EA8" w:rsidRPr="00A26056" w:rsidRDefault="00DE6266" w:rsidP="00DE6266">
      <w:pPr>
        <w:spacing w:after="0"/>
        <w:rPr>
          <w:rFonts w:ascii="Arial" w:hAnsi="Arial" w:cs="Arial"/>
          <w:color w:val="3E3F3A"/>
          <w:sz w:val="21"/>
          <w:szCs w:val="21"/>
        </w:rPr>
      </w:pPr>
      <w:r w:rsidRPr="00A26056">
        <w:rPr>
          <w:rFonts w:ascii="Arial" w:hAnsi="Arial" w:cs="Arial"/>
          <w:color w:val="3E3F3A"/>
          <w:sz w:val="21"/>
          <w:szCs w:val="21"/>
        </w:rPr>
        <w:t xml:space="preserve">This tab is preliminary and under development. </w:t>
      </w:r>
      <w:ins w:id="80" w:author="Nagasako, Julie@CDPH" w:date="2018-10-20T16:48:00Z">
        <w:del w:id="81" w:author="Fujimoto, Scott (CDPH-CHSI-PHPRB)" w:date="2018-10-22T09:35:00Z">
          <w:r w:rsidR="00A61EA8" w:rsidRPr="00A26056" w:rsidDel="00324426">
            <w:rPr>
              <w:rFonts w:ascii="Arial" w:hAnsi="Arial" w:cs="Arial"/>
              <w:color w:val="3E3F3A"/>
              <w:sz w:val="21"/>
              <w:szCs w:val="21"/>
            </w:rPr>
            <w:delText>It is also the prettiest tab.</w:delText>
          </w:r>
        </w:del>
      </w:ins>
      <w:r w:rsidRPr="00A26056">
        <w:rPr>
          <w:rFonts w:ascii="Arial" w:hAnsi="Arial" w:cs="Arial"/>
          <w:color w:val="3E3F3A"/>
          <w:sz w:val="21"/>
          <w:szCs w:val="21"/>
        </w:rPr>
        <w:br/>
      </w:r>
      <w:r w:rsidRPr="00A26056">
        <w:rPr>
          <w:rFonts w:ascii="Arial" w:hAnsi="Arial" w:cs="Arial"/>
          <w:color w:val="3E3F3A"/>
          <w:sz w:val="21"/>
          <w:szCs w:val="21"/>
        </w:rPr>
        <w:br/>
        <w:t xml:space="preserve">This scatter plot displays the correlation of a selected </w:t>
      </w:r>
      <w:ins w:id="82" w:author="Samuel, Michael@CDPH" w:date="2018-10-23T18:08:00Z">
        <w:r w:rsidR="00F2230A" w:rsidRPr="00F2230A">
          <w:rPr>
            <w:rFonts w:ascii="Arial" w:hAnsi="Arial" w:cs="Arial"/>
            <w:color w:val="3E3F3A"/>
            <w:sz w:val="21"/>
            <w:szCs w:val="21"/>
          </w:rPr>
          <w:t>&lt;b&gt; Social Determinant of Health&lt;b&gt;</w:t>
        </w:r>
        <w:r w:rsidR="00F2230A">
          <w:rPr>
            <w:rFonts w:ascii="Arial" w:hAnsi="Arial" w:cs="Arial"/>
            <w:color w:val="3E3F3A"/>
            <w:sz w:val="21"/>
            <w:szCs w:val="21"/>
          </w:rPr>
          <w:t xml:space="preserve"> </w:t>
        </w:r>
      </w:ins>
      <w:r w:rsidR="00EA736B">
        <w:rPr>
          <w:rFonts w:ascii="Arial" w:hAnsi="Arial" w:cs="Arial"/>
          <w:color w:val="3E3F3A"/>
          <w:sz w:val="21"/>
          <w:szCs w:val="21"/>
        </w:rPr>
        <w:t>&lt;b&gt; S</w:t>
      </w:r>
      <w:r w:rsidRPr="00A26056">
        <w:rPr>
          <w:rFonts w:ascii="Arial" w:hAnsi="Arial" w:cs="Arial"/>
          <w:color w:val="3E3F3A"/>
          <w:sz w:val="21"/>
          <w:szCs w:val="21"/>
        </w:rPr>
        <w:t xml:space="preserve">ocial </w:t>
      </w:r>
      <w:r w:rsidR="00EA736B">
        <w:rPr>
          <w:rFonts w:ascii="Arial" w:hAnsi="Arial" w:cs="Arial"/>
          <w:color w:val="3E3F3A"/>
          <w:sz w:val="21"/>
          <w:szCs w:val="21"/>
        </w:rPr>
        <w:t>D</w:t>
      </w:r>
      <w:r w:rsidRPr="00A26056">
        <w:rPr>
          <w:rFonts w:ascii="Arial" w:hAnsi="Arial" w:cs="Arial"/>
          <w:color w:val="3E3F3A"/>
          <w:sz w:val="21"/>
          <w:szCs w:val="21"/>
        </w:rPr>
        <w:t>eterminant</w:t>
      </w:r>
      <w:r w:rsidR="00EA736B">
        <w:rPr>
          <w:rFonts w:ascii="Arial" w:hAnsi="Arial" w:cs="Arial"/>
          <w:color w:val="3E3F3A"/>
          <w:sz w:val="21"/>
          <w:szCs w:val="21"/>
        </w:rPr>
        <w:t xml:space="preserve"> of Health&lt;b&gt;</w:t>
      </w:r>
      <w:r w:rsidRPr="00A26056">
        <w:rPr>
          <w:rFonts w:ascii="Arial" w:hAnsi="Arial" w:cs="Arial"/>
          <w:color w:val="3E3F3A"/>
          <w:sz w:val="21"/>
          <w:szCs w:val="21"/>
        </w:rPr>
        <w:t xml:space="preserve"> measure with a selected condition. Each dot maps the value of the social determinant measure against the value of the condition measure for one geographic unit (county, community, or census tract). Because this association is 'ecologic' (correlation of geographic units, not of individuals), it is particularly important in this tab to look at measures that </w:t>
      </w:r>
      <w:r w:rsidRPr="00A26056">
        <w:rPr>
          <w:rFonts w:ascii="Arial" w:hAnsi="Arial" w:cs="Arial"/>
          <w:color w:val="3E3F3A"/>
          <w:sz w:val="21"/>
          <w:szCs w:val="21"/>
        </w:rPr>
        <w:lastRenderedPageBreak/>
        <w:t xml:space="preserve">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 </w:t>
      </w:r>
      <w:r w:rsidRPr="00A26056">
        <w:rPr>
          <w:rFonts w:ascii="Arial" w:hAnsi="Arial" w:cs="Arial"/>
          <w:color w:val="3E3F3A"/>
          <w:sz w:val="21"/>
          <w:szCs w:val="21"/>
        </w:rPr>
        <w:br/>
      </w:r>
      <w:r w:rsidRPr="00A26056">
        <w:rPr>
          <w:rFonts w:ascii="Arial" w:hAnsi="Arial" w:cs="Arial"/>
          <w:color w:val="3E3F3A"/>
          <w:sz w:val="21"/>
          <w:szCs w:val="21"/>
        </w:rPr>
        <w:br/>
        <w:t>In the current version, the colors represent the regions of the state</w:t>
      </w:r>
      <w:r w:rsidR="00A97655">
        <w:rPr>
          <w:rFonts w:ascii="Arial" w:hAnsi="Arial" w:cs="Arial"/>
          <w:color w:val="3E3F3A"/>
          <w:sz w:val="21"/>
          <w:szCs w:val="21"/>
        </w:rPr>
        <w:t xml:space="preserve"> and t</w:t>
      </w:r>
      <w:r w:rsidR="00A61EA8" w:rsidRPr="00A26056">
        <w:rPr>
          <w:rFonts w:ascii="Arial" w:hAnsi="Arial" w:cs="Arial"/>
          <w:color w:val="3E3F3A"/>
          <w:sz w:val="21"/>
          <w:szCs w:val="21"/>
        </w:rPr>
        <w:t>he size of the dots is proportional to the size of the population represented by the dot.</w:t>
      </w:r>
    </w:p>
    <w:p w14:paraId="5783D5EF" w14:textId="142EFB29" w:rsidR="00DE6266" w:rsidRPr="00A26056" w:rsidRDefault="00DE6266" w:rsidP="00DE6266">
      <w:pPr>
        <w:spacing w:after="0"/>
        <w:rPr>
          <w:rFonts w:ascii="Arial" w:hAnsi="Arial" w:cs="Arial"/>
          <w:b/>
          <w:sz w:val="24"/>
        </w:rPr>
      </w:pPr>
      <w:r w:rsidRPr="00A26056">
        <w:rPr>
          <w:rFonts w:ascii="Arial" w:hAnsi="Arial" w:cs="Arial"/>
          <w:color w:val="3E3F3A"/>
          <w:sz w:val="21"/>
          <w:szCs w:val="21"/>
        </w:rPr>
        <w:br/>
      </w:r>
      <w:r w:rsidRPr="00A26056">
        <w:rPr>
          <w:rFonts w:ascii="Arial" w:hAnsi="Arial" w:cs="Arial"/>
          <w:color w:val="3E3F3A"/>
          <w:sz w:val="21"/>
          <w:szCs w:val="21"/>
        </w:rPr>
        <w:br/>
      </w:r>
      <w:r w:rsidRPr="00A26056">
        <w:rPr>
          <w:rFonts w:ascii="Arial" w:hAnsi="Arial" w:cs="Arial"/>
          <w:color w:val="3E3F3A"/>
          <w:sz w:val="21"/>
          <w:szCs w:val="21"/>
        </w:rPr>
        <w:br/>
        <w:t>Note: Currently this tab only displays one variable, but the display and analysis in this tab will be expanded to include multiple variables simultaneously.</w:t>
      </w:r>
    </w:p>
    <w:p w14:paraId="0CDD4E20" w14:textId="77777777" w:rsidR="00DE6266" w:rsidRPr="00A26056" w:rsidRDefault="00DE6266" w:rsidP="00017BE9">
      <w:pPr>
        <w:rPr>
          <w:rFonts w:ascii="Arial" w:hAnsi="Arial" w:cs="Arial"/>
        </w:rPr>
      </w:pPr>
    </w:p>
    <w:p w14:paraId="2DEA416D" w14:textId="77777777" w:rsidR="00341A7F" w:rsidRPr="00A26056" w:rsidRDefault="00341A7F" w:rsidP="00341A7F">
      <w:pPr>
        <w:spacing w:after="0"/>
        <w:rPr>
          <w:ins w:id="83" w:author="Nagasako, Julie@CDPH" w:date="2018-10-20T16:35:00Z"/>
          <w:rFonts w:ascii="Arial" w:hAnsi="Arial" w:cs="Arial"/>
          <w:bCs/>
          <w:color w:val="3E3F3A"/>
        </w:rPr>
      </w:pPr>
      <w:ins w:id="84" w:author="Nagasako, Julie@CDPH" w:date="2018-10-20T16:35:00Z">
        <w:r w:rsidRPr="00A26056">
          <w:rPr>
            <w:rFonts w:ascii="Arial" w:hAnsi="Arial" w:cs="Arial"/>
            <w:bCs/>
            <w:color w:val="3E3F3A"/>
          </w:rPr>
          <w:t xml:space="preserve">For additional help or more info, click the “?” button next to each tool, or check out the Technical </w:t>
        </w:r>
        <w:proofErr w:type="gramStart"/>
        <w:r w:rsidRPr="00A26056">
          <w:rPr>
            <w:rFonts w:ascii="Arial" w:hAnsi="Arial" w:cs="Arial"/>
            <w:bCs/>
            <w:color w:val="3E3F3A"/>
          </w:rPr>
          <w:t>tab .</w:t>
        </w:r>
        <w:proofErr w:type="gramEnd"/>
        <w:r w:rsidRPr="00A26056">
          <w:rPr>
            <w:rFonts w:ascii="Arial" w:hAnsi="Arial" w:cs="Arial"/>
            <w:bCs/>
            <w:color w:val="3E3F3A"/>
          </w:rPr>
          <w:t xml:space="preserve"> </w:t>
        </w:r>
      </w:ins>
    </w:p>
    <w:p w14:paraId="191BA1E9" w14:textId="77777777" w:rsidR="00DE6266" w:rsidRPr="00A26056" w:rsidRDefault="00DE6266" w:rsidP="00017BE9">
      <w:pPr>
        <w:rPr>
          <w:rFonts w:ascii="Arial" w:hAnsi="Arial" w:cs="Arial"/>
        </w:rPr>
      </w:pPr>
    </w:p>
    <w:p w14:paraId="38BAB75E" w14:textId="71C807F6" w:rsidR="00773754" w:rsidRPr="00A26056" w:rsidRDefault="00773754" w:rsidP="00677BFC">
      <w:pPr>
        <w:spacing w:after="0"/>
        <w:rPr>
          <w:rFonts w:ascii="Arial" w:hAnsi="Arial" w:cs="Arial"/>
          <w:b/>
          <w:sz w:val="24"/>
        </w:rPr>
      </w:pPr>
    </w:p>
    <w:p w14:paraId="21E66A85" w14:textId="1F91376D" w:rsidR="00DE6266" w:rsidRPr="00A26056" w:rsidRDefault="00DE6266" w:rsidP="00677BFC">
      <w:pPr>
        <w:spacing w:after="0"/>
        <w:rPr>
          <w:rFonts w:ascii="Arial" w:hAnsi="Arial" w:cs="Arial"/>
          <w:b/>
          <w:sz w:val="24"/>
        </w:rPr>
      </w:pPr>
    </w:p>
    <w:p w14:paraId="21081289" w14:textId="4DBBE59D" w:rsidR="00DE6266" w:rsidRPr="00A26056" w:rsidRDefault="00DE6266" w:rsidP="00677BFC">
      <w:pPr>
        <w:spacing w:after="0"/>
        <w:rPr>
          <w:rFonts w:ascii="Arial" w:hAnsi="Arial" w:cs="Arial"/>
          <w:b/>
          <w:sz w:val="24"/>
        </w:rPr>
      </w:pPr>
    </w:p>
    <w:p w14:paraId="7AB59F1A" w14:textId="77777777" w:rsidR="00DE6266" w:rsidRPr="00A26056" w:rsidRDefault="00DE6266" w:rsidP="00DE6266">
      <w:pPr>
        <w:spacing w:after="0"/>
        <w:jc w:val="center"/>
        <w:rPr>
          <w:rFonts w:ascii="Arial" w:hAnsi="Arial" w:cs="Arial"/>
          <w:b/>
          <w:sz w:val="32"/>
          <w:szCs w:val="32"/>
          <w:highlight w:val="lightGray"/>
        </w:rPr>
      </w:pPr>
      <w:r w:rsidRPr="00A26056">
        <w:rPr>
          <w:rFonts w:ascii="Arial" w:hAnsi="Arial" w:cs="Arial"/>
          <w:b/>
          <w:sz w:val="32"/>
          <w:szCs w:val="32"/>
          <w:highlight w:val="lightGray"/>
        </w:rPr>
        <w:t>Tab descriptions</w:t>
      </w:r>
      <w:ins w:id="85" w:author="Nagasako, Julie@CDPH" w:date="2018-10-20T16:16:00Z">
        <w:r w:rsidRPr="00A26056">
          <w:rPr>
            <w:rFonts w:ascii="Arial" w:hAnsi="Arial" w:cs="Arial"/>
            <w:b/>
            <w:sz w:val="32"/>
            <w:szCs w:val="32"/>
            <w:highlight w:val="lightGray"/>
          </w:rPr>
          <w:t xml:space="preserve"> (10/2/18 version)</w:t>
        </w:r>
      </w:ins>
    </w:p>
    <w:p w14:paraId="3C745F94" w14:textId="77777777" w:rsidR="00DE6266" w:rsidRPr="00A26056" w:rsidRDefault="00DE6266" w:rsidP="00DE6266">
      <w:pPr>
        <w:spacing w:after="0"/>
        <w:rPr>
          <w:rFonts w:ascii="Arial" w:hAnsi="Arial" w:cs="Arial"/>
          <w:highlight w:val="lightGray"/>
        </w:rPr>
      </w:pPr>
    </w:p>
    <w:p w14:paraId="578391CC" w14:textId="77777777" w:rsidR="00DE6266" w:rsidRPr="00A26056" w:rsidRDefault="00DE6266" w:rsidP="00DE6266">
      <w:pPr>
        <w:spacing w:after="0"/>
        <w:rPr>
          <w:rFonts w:ascii="Arial" w:hAnsi="Arial" w:cs="Arial"/>
          <w:highlight w:val="lightGray"/>
        </w:rPr>
      </w:pPr>
    </w:p>
    <w:p w14:paraId="6D7D2190"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w:t>
      </w:r>
    </w:p>
    <w:p w14:paraId="747D8513"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tab displays cause-of-death rankings </w:t>
      </w:r>
      <w:del w:id="86" w:author="Nagasako, Julie@CDPH" w:date="2018-09-26T17:13:00Z">
        <w:r w:rsidRPr="00A26056" w:rsidDel="00F46B7A">
          <w:rPr>
            <w:rFonts w:ascii="Arial" w:hAnsi="Arial" w:cs="Arial"/>
            <w:highlight w:val="lightGray"/>
          </w:rPr>
          <w:delText xml:space="preserve">within </w:delText>
        </w:r>
      </w:del>
      <w:ins w:id="87" w:author="Nagasako, Julie@CDPH" w:date="2018-09-26T17:13:00Z">
        <w:r w:rsidRPr="00A26056">
          <w:rPr>
            <w:rFonts w:ascii="Arial" w:hAnsi="Arial" w:cs="Arial"/>
            <w:highlight w:val="lightGray"/>
          </w:rPr>
          <w:t xml:space="preserve">for </w:t>
        </w:r>
      </w:ins>
      <w:ins w:id="88" w:author="Nagasako, Julie@CDPH" w:date="2018-09-26T17:06:00Z">
        <w:r w:rsidRPr="00A26056">
          <w:rPr>
            <w:rFonts w:ascii="Arial" w:hAnsi="Arial" w:cs="Arial"/>
            <w:highlight w:val="lightGray"/>
          </w:rPr>
          <w:t xml:space="preserve">either </w:t>
        </w:r>
      </w:ins>
      <w:del w:id="89" w:author="Nagasako, Julie@CDPH" w:date="2018-09-26T17:05:00Z">
        <w:r w:rsidRPr="00A26056" w:rsidDel="009D1E47">
          <w:rPr>
            <w:rFonts w:ascii="Arial" w:hAnsi="Arial" w:cs="Arial"/>
            <w:highlight w:val="lightGray"/>
          </w:rPr>
          <w:delText xml:space="preserve">a subcounty area, </w:delText>
        </w:r>
      </w:del>
      <w:r w:rsidRPr="00A26056">
        <w:rPr>
          <w:rFonts w:ascii="Arial" w:hAnsi="Arial" w:cs="Arial"/>
          <w:highlight w:val="lightGray"/>
        </w:rPr>
        <w:t xml:space="preserve">a </w:t>
      </w:r>
      <w:del w:id="90" w:author="Nagasako, Julie@CDPH" w:date="2018-09-26T17:13:00Z">
        <w:r w:rsidRPr="00A26056" w:rsidDel="00F46B7A">
          <w:rPr>
            <w:rFonts w:ascii="Arial" w:hAnsi="Arial" w:cs="Arial"/>
            <w:highlight w:val="lightGray"/>
          </w:rPr>
          <w:delText>single</w:delText>
        </w:r>
      </w:del>
      <w:ins w:id="91" w:author="Nagasako, Julie@CDPH" w:date="2018-09-26T17:13:00Z">
        <w:r w:rsidRPr="00A26056">
          <w:rPr>
            <w:rFonts w:ascii="Arial" w:hAnsi="Arial" w:cs="Arial"/>
            <w:highlight w:val="lightGray"/>
          </w:rPr>
          <w:t>selected</w:t>
        </w:r>
      </w:ins>
      <w:r w:rsidRPr="00A26056">
        <w:rPr>
          <w:rFonts w:ascii="Arial" w:hAnsi="Arial" w:cs="Arial"/>
          <w:highlight w:val="lightGray"/>
        </w:rPr>
        <w:t xml:space="preserve"> county</w:t>
      </w:r>
      <w:del w:id="92" w:author="Nagasako, Julie@CDPH" w:date="2018-09-26T17:06:00Z">
        <w:r w:rsidRPr="00A26056" w:rsidDel="009D1E47">
          <w:rPr>
            <w:rFonts w:ascii="Arial" w:hAnsi="Arial" w:cs="Arial"/>
            <w:highlight w:val="lightGray"/>
          </w:rPr>
          <w:delText>,</w:delText>
        </w:r>
      </w:del>
      <w:r w:rsidRPr="00A26056">
        <w:rPr>
          <w:rFonts w:ascii="Arial" w:hAnsi="Arial" w:cs="Arial"/>
          <w:highlight w:val="lightGray"/>
        </w:rPr>
        <w:t xml:space="preserve"> or the </w:t>
      </w:r>
      <w:ins w:id="93" w:author="Nagasako, Julie@CDPH" w:date="2018-09-26T17:13:00Z">
        <w:r w:rsidRPr="00A26056">
          <w:rPr>
            <w:rFonts w:ascii="Arial" w:hAnsi="Arial" w:cs="Arial"/>
            <w:highlight w:val="lightGray"/>
          </w:rPr>
          <w:t xml:space="preserve">whole </w:t>
        </w:r>
      </w:ins>
      <w:r w:rsidRPr="00A26056">
        <w:rPr>
          <w:rFonts w:ascii="Arial" w:hAnsi="Arial" w:cs="Arial"/>
          <w:highlight w:val="lightGray"/>
        </w:rPr>
        <w:t>state</w:t>
      </w:r>
      <w:del w:id="94" w:author="Nagasako, Julie@CDPH" w:date="2018-09-26T17:13:00Z">
        <w:r w:rsidRPr="00A26056" w:rsidDel="00F46B7A">
          <w:rPr>
            <w:rFonts w:ascii="Arial" w:hAnsi="Arial" w:cs="Arial"/>
            <w:highlight w:val="lightGray"/>
          </w:rPr>
          <w:delText xml:space="preserve"> as a whole</w:delText>
        </w:r>
      </w:del>
      <w:r w:rsidRPr="00A26056">
        <w:rPr>
          <w:rFonts w:ascii="Arial" w:hAnsi="Arial" w:cs="Arial"/>
          <w:highlight w:val="lightGray"/>
        </w:rPr>
        <w:t xml:space="preserve">. </w:t>
      </w:r>
      <w:ins w:id="95" w:author="Samuel, Michael@CDPH" w:date="2018-09-27T16:19:00Z">
        <w:r w:rsidRPr="00A26056">
          <w:rPr>
            <w:rFonts w:ascii="Arial" w:hAnsi="Arial" w:cs="Arial"/>
            <w:highlight w:val="lightGray"/>
          </w:rPr>
          <w:t xml:space="preserve"> The figure shows the ranking based on five differ</w:t>
        </w:r>
      </w:ins>
      <w:ins w:id="96" w:author="Samuel, Michael@CDPH" w:date="2018-09-27T16:21:00Z">
        <w:r w:rsidRPr="00A26056">
          <w:rPr>
            <w:rFonts w:ascii="Arial" w:hAnsi="Arial" w:cs="Arial"/>
            <w:highlight w:val="lightGray"/>
          </w:rPr>
          <w:t xml:space="preserve">ent measures, and can be sorted based on any of these measures.  </w:t>
        </w:r>
      </w:ins>
      <w:ins w:id="97" w:author="Samuel, Michael@CDPH" w:date="2018-09-27T16:22:00Z">
        <w:r w:rsidRPr="00A26056">
          <w:rPr>
            <w:rFonts w:ascii="Arial" w:hAnsi="Arial" w:cs="Arial"/>
            <w:highlight w:val="lightGray"/>
          </w:rPr>
          <w:t>Different insights can be gained by ranking on different measures</w:t>
        </w:r>
      </w:ins>
      <w:ins w:id="98" w:author="Samuel, Michael@CDPH" w:date="2018-09-27T16:24:00Z">
        <w:r w:rsidRPr="00A26056">
          <w:rPr>
            <w:rFonts w:ascii="Arial" w:hAnsi="Arial" w:cs="Arial"/>
            <w:highlight w:val="lightGray"/>
          </w:rPr>
          <w:t xml:space="preserve"> (e.g. ranking on the number of</w:t>
        </w:r>
      </w:ins>
      <w:ins w:id="99" w:author="Samuel, Michael@CDPH" w:date="2018-09-27T16:25:00Z">
        <w:r w:rsidRPr="00A26056">
          <w:rPr>
            <w:rFonts w:ascii="Arial" w:hAnsi="Arial" w:cs="Arial"/>
            <w:highlight w:val="lightGray"/>
          </w:rPr>
          <w:t xml:space="preserve"> </w:t>
        </w:r>
      </w:ins>
      <w:ins w:id="100" w:author="Samuel, Michael@CDPH" w:date="2018-09-27T16:24:00Z">
        <w:r w:rsidRPr="00A26056">
          <w:rPr>
            <w:rFonts w:ascii="Arial" w:hAnsi="Arial" w:cs="Arial"/>
            <w:highlight w:val="lightGray"/>
          </w:rPr>
          <w:t>deaths or “age-adjusted death rates”</w:t>
        </w:r>
      </w:ins>
      <w:ins w:id="101" w:author="Samuel, Michael@CDPH" w:date="2018-09-27T16:25:00Z">
        <w:r w:rsidRPr="00A26056">
          <w:rPr>
            <w:rFonts w:ascii="Arial" w:hAnsi="Arial" w:cs="Arial"/>
            <w:highlight w:val="lightGray"/>
          </w:rPr>
          <w:t xml:space="preserve"> shows the more “typical” ranking of most systems; ranking on mean age at death shows the conditions that impact young people the most, and ranking on SMR show those conditions for which a county has </w:t>
        </w:r>
      </w:ins>
      <w:ins w:id="102" w:author="Samuel, Michael@CDPH" w:date="2018-09-27T16:26:00Z">
        <w:r w:rsidRPr="00A26056">
          <w:rPr>
            <w:rFonts w:ascii="Arial" w:hAnsi="Arial" w:cs="Arial"/>
            <w:highlight w:val="lightGray"/>
          </w:rPr>
          <w:t>particularly</w:t>
        </w:r>
      </w:ins>
      <w:ins w:id="103" w:author="Samuel, Michael@CDPH" w:date="2018-09-27T16:25:00Z">
        <w:r w:rsidRPr="00A26056">
          <w:rPr>
            <w:rFonts w:ascii="Arial" w:hAnsi="Arial" w:cs="Arial"/>
            <w:highlight w:val="lightGray"/>
          </w:rPr>
          <w:t xml:space="preserve"> high rates compared to the State average)</w:t>
        </w:r>
      </w:ins>
      <w:ins w:id="104" w:author="Samuel, Michael@CDPH" w:date="2018-09-27T16:22:00Z">
        <w:r w:rsidRPr="00A26056">
          <w:rPr>
            <w:rFonts w:ascii="Arial" w:hAnsi="Arial" w:cs="Arial"/>
            <w:highlight w:val="lightGray"/>
          </w:rPr>
          <w:t xml:space="preserve">. </w:t>
        </w:r>
      </w:ins>
      <w:moveToRangeStart w:id="105" w:author="Nagasako, Julie@CDPH" w:date="2018-09-26T17:09:00Z" w:name="move525745077"/>
      <w:moveTo w:id="106" w:author="Nagasako, Julie@CDPH" w:date="2018-09-26T17:09:00Z">
        <w:r w:rsidRPr="00A26056">
          <w:rPr>
            <w:rFonts w:ascii="Arial" w:hAnsi="Arial" w:cs="Arial"/>
            <w:highlight w:val="lightGray"/>
          </w:rPr>
          <w:t xml:space="preserve">The “levels” option allows users to select between broad or narrow categories of conditions. </w:t>
        </w:r>
      </w:moveTo>
      <w:moveToRangeEnd w:id="105"/>
      <w:ins w:id="107" w:author="Samuel, Michael@CDPH" w:date="2018-09-27T16:27:00Z">
        <w:r w:rsidRPr="00A26056">
          <w:rPr>
            <w:rFonts w:ascii="Arial" w:hAnsi="Arial" w:cs="Arial"/>
            <w:highlight w:val="lightGray"/>
          </w:rPr>
          <w:t xml:space="preserve"> </w:t>
        </w:r>
      </w:ins>
      <w:ins w:id="108" w:author="Samuel, Michael@CDPH" w:date="2018-09-27T16:23:00Z">
        <w:r w:rsidRPr="00A26056">
          <w:rPr>
            <w:rFonts w:ascii="Arial" w:hAnsi="Arial" w:cs="Arial"/>
            <w:highlight w:val="lightGray"/>
          </w:rPr>
          <w:t xml:space="preserve">The “How Many” button determines </w:t>
        </w:r>
      </w:ins>
      <w:del w:id="109" w:author="Samuel, Michael@CDPH" w:date="2018-09-27T16:23:00Z">
        <w:r w:rsidRPr="00A26056" w:rsidDel="007544AB">
          <w:rPr>
            <w:rFonts w:ascii="Arial" w:hAnsi="Arial" w:cs="Arial"/>
            <w:highlight w:val="lightGray"/>
          </w:rPr>
          <w:delText xml:space="preserve">Users can select </w:delText>
        </w:r>
      </w:del>
      <w:r w:rsidRPr="00A26056">
        <w:rPr>
          <w:rFonts w:ascii="Arial" w:hAnsi="Arial" w:cs="Arial"/>
          <w:highlight w:val="lightGray"/>
        </w:rPr>
        <w:t xml:space="preserve">how </w:t>
      </w:r>
      <w:commentRangeStart w:id="110"/>
      <w:commentRangeStart w:id="111"/>
      <w:r w:rsidRPr="00A26056">
        <w:rPr>
          <w:rFonts w:ascii="Arial" w:hAnsi="Arial" w:cs="Arial"/>
          <w:highlight w:val="lightGray"/>
        </w:rPr>
        <w:t xml:space="preserve">many </w:t>
      </w:r>
      <w:commentRangeEnd w:id="110"/>
      <w:r w:rsidRPr="00A26056">
        <w:rPr>
          <w:rStyle w:val="CommentReference"/>
          <w:rFonts w:ascii="Arial" w:hAnsi="Arial" w:cs="Arial"/>
          <w:highlight w:val="lightGray"/>
        </w:rPr>
        <w:commentReference w:id="110"/>
      </w:r>
      <w:commentRangeEnd w:id="111"/>
      <w:r w:rsidR="00AF0B50">
        <w:rPr>
          <w:rStyle w:val="CommentReference"/>
        </w:rPr>
        <w:commentReference w:id="111"/>
      </w:r>
      <w:r w:rsidRPr="00A26056">
        <w:rPr>
          <w:rFonts w:ascii="Arial" w:hAnsi="Arial" w:cs="Arial"/>
          <w:highlight w:val="lightGray"/>
        </w:rPr>
        <w:t xml:space="preserve">causes of death to display on the graph. </w:t>
      </w:r>
      <w:ins w:id="112" w:author="Nagasako, Julie@CDPH" w:date="2018-09-26T17:10:00Z">
        <w:del w:id="113" w:author="Samuel, Michael@CDPH" w:date="2018-09-27T16:27:00Z">
          <w:r w:rsidRPr="00A26056" w:rsidDel="007544AB">
            <w:rPr>
              <w:rFonts w:ascii="Arial" w:hAnsi="Arial" w:cs="Arial"/>
              <w:highlight w:val="lightGray"/>
            </w:rPr>
            <w:delText xml:space="preserve">County level rankings also include the </w:delText>
          </w:r>
        </w:del>
      </w:ins>
      <w:del w:id="114" w:author="Samuel, Michael@CDPH" w:date="2018-09-27T16:27:00Z">
        <w:r w:rsidRPr="00A26056" w:rsidDel="007544AB">
          <w:rPr>
            <w:rFonts w:ascii="Arial" w:hAnsi="Arial" w:cs="Arial"/>
            <w:highlight w:val="lightGray"/>
          </w:rPr>
          <w:delText xml:space="preserve">SMR is the </w:delText>
        </w:r>
      </w:del>
      <w:ins w:id="115" w:author="Nagasako, Julie@CDPH" w:date="2018-09-26T17:10:00Z">
        <w:del w:id="116" w:author="Samuel, Michael@CDPH" w:date="2018-09-27T16:27:00Z">
          <w:r w:rsidRPr="00A26056" w:rsidDel="007544AB">
            <w:rPr>
              <w:rFonts w:ascii="Arial" w:hAnsi="Arial" w:cs="Arial"/>
              <w:highlight w:val="lightGray"/>
            </w:rPr>
            <w:delText>(</w:delText>
          </w:r>
        </w:del>
      </w:ins>
      <w:del w:id="117" w:author="Samuel, Michael@CDPH" w:date="2018-09-27T16:27:00Z">
        <w:r w:rsidRPr="00A26056" w:rsidDel="007544AB">
          <w:rPr>
            <w:rFonts w:ascii="Arial" w:hAnsi="Arial" w:cs="Arial"/>
            <w:highlight w:val="lightGray"/>
          </w:rPr>
          <w:delText>standard mortality ratio</w:delText>
        </w:r>
      </w:del>
      <w:ins w:id="118" w:author="Nagasako, Julie@CDPH" w:date="2018-09-26T17:10:00Z">
        <w:del w:id="119" w:author="Samuel, Michael@CDPH" w:date="2018-09-27T16:27:00Z">
          <w:r w:rsidRPr="00A26056" w:rsidDel="007544AB">
            <w:rPr>
              <w:rFonts w:ascii="Arial" w:hAnsi="Arial" w:cs="Arial"/>
              <w:highlight w:val="lightGray"/>
            </w:rPr>
            <w:delText>)</w:delText>
          </w:r>
        </w:del>
      </w:ins>
      <w:del w:id="120" w:author="Samuel, Michael@CDPH" w:date="2018-09-27T16:27:00Z">
        <w:r w:rsidRPr="00A26056" w:rsidDel="007544AB">
          <w:rPr>
            <w:rFonts w:ascii="Arial" w:hAnsi="Arial" w:cs="Arial"/>
            <w:highlight w:val="lightGray"/>
          </w:rPr>
          <w:delText xml:space="preserve"> which is the ratio of the rate in county</w:delText>
        </w:r>
      </w:del>
      <w:ins w:id="121" w:author="Nagasako, Julie@CDPH" w:date="2018-09-26T17:11:00Z">
        <w:del w:id="122" w:author="Samuel, Michael@CDPH" w:date="2018-09-27T16:27:00Z">
          <w:r w:rsidRPr="00A26056" w:rsidDel="007544AB">
            <w:rPr>
              <w:rFonts w:ascii="Arial" w:hAnsi="Arial" w:cs="Arial"/>
              <w:highlight w:val="lightGray"/>
            </w:rPr>
            <w:delText xml:space="preserve"> compared</w:delText>
          </w:r>
        </w:del>
      </w:ins>
      <w:del w:id="123" w:author="Samuel, Michael@CDPH" w:date="2018-09-27T16:27:00Z">
        <w:r w:rsidRPr="00A26056" w:rsidDel="007544AB">
          <w:rPr>
            <w:rFonts w:ascii="Arial" w:hAnsi="Arial" w:cs="Arial"/>
            <w:highlight w:val="lightGray"/>
          </w:rPr>
          <w:delText xml:space="preserve"> to the rate of the state. This allows the user to see what rates in a county are particularly high compared to the statewide rate.</w:delText>
        </w:r>
        <w:r w:rsidRPr="00A26056" w:rsidDel="007544AB">
          <w:rPr>
            <w:rFonts w:ascii="Arial" w:hAnsi="Arial" w:cs="Arial"/>
            <w:color w:val="FF0000"/>
            <w:highlight w:val="lightGray"/>
          </w:rPr>
          <w:delText xml:space="preserve"> </w:delText>
        </w:r>
      </w:del>
      <w:moveFromRangeStart w:id="124" w:author="Nagasako, Julie@CDPH" w:date="2018-09-26T17:09:00Z" w:name="move525745077"/>
      <w:moveFrom w:id="125" w:author="Nagasako, Julie@CDPH" w:date="2018-09-26T17:09:00Z">
        <w:del w:id="126" w:author="Samuel, Michael@CDPH" w:date="2018-09-27T16:27:00Z">
          <w:r w:rsidRPr="00A26056" w:rsidDel="007544AB">
            <w:rPr>
              <w:rFonts w:ascii="Arial" w:hAnsi="Arial" w:cs="Arial"/>
              <w:highlight w:val="lightGray"/>
            </w:rPr>
            <w:delText xml:space="preserve">The “levels” option allows users to select between </w:delText>
          </w:r>
        </w:del>
        <w:r w:rsidRPr="00A26056" w:rsidDel="00F46B7A">
          <w:rPr>
            <w:rFonts w:ascii="Arial" w:hAnsi="Arial" w:cs="Arial"/>
            <w:highlight w:val="lightGray"/>
          </w:rPr>
          <w:t>broad or narrow categories of conditions.</w:t>
        </w:r>
      </w:moveFrom>
      <w:moveFromRangeEnd w:id="124"/>
    </w:p>
    <w:p w14:paraId="0E671C2C" w14:textId="77777777" w:rsidR="00DE6266" w:rsidRPr="00A26056" w:rsidRDefault="00DE6266" w:rsidP="00DE6266">
      <w:pPr>
        <w:spacing w:after="0"/>
        <w:rPr>
          <w:rFonts w:ascii="Arial" w:hAnsi="Arial" w:cs="Arial"/>
          <w:b/>
          <w:highlight w:val="lightGray"/>
        </w:rPr>
      </w:pPr>
    </w:p>
    <w:p w14:paraId="24B0779D"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CONDITIONS TABLE</w:t>
      </w:r>
    </w:p>
    <w:p w14:paraId="20E97B48"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t xml:space="preserve">This is a tabular version of the Rank </w:t>
      </w:r>
      <w:del w:id="127" w:author="Nagasako, Julie@CDPH" w:date="2018-09-26T17:12:00Z">
        <w:r w:rsidRPr="00A26056" w:rsidDel="00F46B7A">
          <w:rPr>
            <w:rFonts w:ascii="Arial" w:hAnsi="Arial" w:cs="Arial"/>
            <w:highlight w:val="lightGray"/>
          </w:rPr>
          <w:delText xml:space="preserve">Causes </w:delText>
        </w:r>
      </w:del>
      <w:ins w:id="128" w:author="Nagasako, Julie@CDPH" w:date="2018-09-26T17:12:00Z">
        <w:r w:rsidRPr="00A26056">
          <w:rPr>
            <w:rFonts w:ascii="Arial" w:hAnsi="Arial" w:cs="Arial"/>
            <w:highlight w:val="lightGray"/>
          </w:rPr>
          <w:t xml:space="preserve">Conditions </w:t>
        </w:r>
      </w:ins>
      <w:r w:rsidRPr="00A26056">
        <w:rPr>
          <w:rFonts w:ascii="Arial" w:hAnsi="Arial" w:cs="Arial"/>
          <w:highlight w:val="lightGray"/>
        </w:rPr>
        <w:t>tab</w:t>
      </w:r>
      <w:ins w:id="129" w:author="Samuel, Michael@CDPH" w:date="2018-09-27T16:29:00Z">
        <w:r w:rsidRPr="00A26056">
          <w:rPr>
            <w:rFonts w:ascii="Arial" w:hAnsi="Arial" w:cs="Arial"/>
            <w:highlight w:val="lightGray"/>
          </w:rPr>
          <w:t xml:space="preserve">, </w:t>
        </w:r>
      </w:ins>
      <w:ins w:id="130" w:author="Samuel, Michael@CDPH" w:date="2018-09-27T16:30:00Z">
        <w:r w:rsidRPr="00A26056">
          <w:rPr>
            <w:rFonts w:ascii="Arial" w:hAnsi="Arial" w:cs="Arial"/>
            <w:highlight w:val="lightGray"/>
          </w:rPr>
          <w:t>providing</w:t>
        </w:r>
      </w:ins>
      <w:del w:id="131" w:author="Samuel, Michael@CDPH" w:date="2018-09-27T16:30:00Z">
        <w:r w:rsidRPr="00A26056" w:rsidDel="007544AB">
          <w:rPr>
            <w:rFonts w:ascii="Arial" w:hAnsi="Arial" w:cs="Arial"/>
            <w:highlight w:val="lightGray"/>
          </w:rPr>
          <w:delText>.</w:delText>
        </w:r>
      </w:del>
      <w:ins w:id="132" w:author="Samuel, Michael@CDPH" w:date="2018-09-27T16:30:00Z">
        <w:r w:rsidRPr="00A26056">
          <w:rPr>
            <w:rFonts w:ascii="Arial" w:hAnsi="Arial" w:cs="Arial"/>
            <w:highlight w:val="lightGray"/>
          </w:rPr>
          <w:t xml:space="preserve"> for a more granular examination of specific numbers or rates.</w:t>
        </w:r>
      </w:ins>
      <w:del w:id="133" w:author="Samuel, Michael@CDPH" w:date="2018-09-27T16:29:00Z">
        <w:r w:rsidRPr="00A26056" w:rsidDel="007544AB">
          <w:rPr>
            <w:rFonts w:ascii="Arial" w:hAnsi="Arial" w:cs="Arial"/>
            <w:highlight w:val="lightGray"/>
          </w:rPr>
          <w:delText xml:space="preserve"> It provides </w:delText>
        </w:r>
        <w:commentRangeStart w:id="134"/>
        <w:r w:rsidRPr="00A26056" w:rsidDel="007544AB">
          <w:rPr>
            <w:rFonts w:ascii="Arial" w:hAnsi="Arial" w:cs="Arial"/>
            <w:highlight w:val="lightGray"/>
          </w:rPr>
          <w:delText>data</w:delText>
        </w:r>
        <w:commentRangeEnd w:id="134"/>
        <w:r w:rsidRPr="00A26056" w:rsidDel="007544AB">
          <w:rPr>
            <w:rStyle w:val="CommentReference"/>
            <w:rFonts w:ascii="Arial" w:hAnsi="Arial" w:cs="Arial"/>
            <w:highlight w:val="lightGray"/>
          </w:rPr>
          <w:commentReference w:id="134"/>
        </w:r>
        <w:r w:rsidRPr="00A26056" w:rsidDel="007544AB">
          <w:rPr>
            <w:rFonts w:ascii="Arial" w:hAnsi="Arial" w:cs="Arial"/>
            <w:highlight w:val="lightGray"/>
          </w:rPr>
          <w:delText xml:space="preserve"> for condition categories for either a selected county or the whole state. Additionally</w:delText>
        </w:r>
      </w:del>
      <w:r w:rsidRPr="00A26056">
        <w:rPr>
          <w:rFonts w:ascii="Arial" w:hAnsi="Arial" w:cs="Arial"/>
          <w:highlight w:val="lightGray"/>
        </w:rPr>
        <w:t xml:space="preserve">, </w:t>
      </w:r>
      <w:ins w:id="135" w:author="Samuel, Michael@CDPH" w:date="2018-09-27T16:29:00Z">
        <w:r w:rsidRPr="00A26056">
          <w:rPr>
            <w:rFonts w:ascii="Arial" w:hAnsi="Arial" w:cs="Arial"/>
            <w:highlight w:val="lightGray"/>
          </w:rPr>
          <w:t>U</w:t>
        </w:r>
      </w:ins>
      <w:del w:id="136" w:author="Samuel, Michael@CDPH" w:date="2018-09-27T16:29:00Z">
        <w:r w:rsidRPr="00A26056" w:rsidDel="007544AB">
          <w:rPr>
            <w:rFonts w:ascii="Arial" w:hAnsi="Arial" w:cs="Arial"/>
            <w:highlight w:val="lightGray"/>
          </w:rPr>
          <w:delText>u</w:delText>
        </w:r>
      </w:del>
      <w:r w:rsidRPr="00A26056">
        <w:rPr>
          <w:rFonts w:ascii="Arial" w:hAnsi="Arial" w:cs="Arial"/>
          <w:highlight w:val="lightGray"/>
        </w:rPr>
        <w:t xml:space="preserve">sers can sort </w:t>
      </w:r>
      <w:ins w:id="137" w:author="Nagasako, Julie@CDPH" w:date="2018-09-26T17:13:00Z">
        <w:r w:rsidRPr="00A26056">
          <w:rPr>
            <w:rFonts w:ascii="Arial" w:hAnsi="Arial" w:cs="Arial"/>
            <w:highlight w:val="lightGray"/>
          </w:rPr>
          <w:t xml:space="preserve">the table </w:t>
        </w:r>
      </w:ins>
      <w:r w:rsidRPr="00A26056">
        <w:rPr>
          <w:rFonts w:ascii="Arial" w:hAnsi="Arial" w:cs="Arial"/>
          <w:highlight w:val="lightGray"/>
        </w:rPr>
        <w:t>on any of the measures</w:t>
      </w:r>
      <w:ins w:id="138" w:author="Samuel, Michael@CDPH" w:date="2018-09-27T16:30:00Z">
        <w:r w:rsidRPr="00A26056">
          <w:rPr>
            <w:rFonts w:ascii="Arial" w:hAnsi="Arial" w:cs="Arial"/>
            <w:highlight w:val="lightGray"/>
          </w:rPr>
          <w:t xml:space="preserve"> and can</w:t>
        </w:r>
      </w:ins>
      <w:ins w:id="139" w:author="Samuel, Michael@CDPH" w:date="2018-09-27T16:31:00Z">
        <w:r w:rsidRPr="00A26056">
          <w:rPr>
            <w:rFonts w:ascii="Arial" w:hAnsi="Arial" w:cs="Arial"/>
            <w:highlight w:val="lightGray"/>
          </w:rPr>
          <w:t xml:space="preserve"> use</w:t>
        </w:r>
      </w:ins>
      <w:ins w:id="140" w:author="Samuel, Michael@CDPH" w:date="2018-09-27T16:30:00Z">
        <w:r w:rsidRPr="00A26056">
          <w:rPr>
            <w:rFonts w:ascii="Arial" w:hAnsi="Arial" w:cs="Arial"/>
            <w:highlight w:val="lightGray"/>
          </w:rPr>
          <w:t xml:space="preserve"> </w:t>
        </w:r>
      </w:ins>
      <w:del w:id="141" w:author="Samuel, Michael@CDPH" w:date="2018-09-27T16:30:00Z">
        <w:r w:rsidRPr="00A26056" w:rsidDel="007544AB">
          <w:rPr>
            <w:rFonts w:ascii="Arial" w:hAnsi="Arial" w:cs="Arial"/>
            <w:highlight w:val="lightGray"/>
          </w:rPr>
          <w:delText xml:space="preserve">, which allows for a more granular examination of specific numbers or rates. </w:delText>
        </w:r>
        <w:commentRangeStart w:id="142"/>
        <w:commentRangeStart w:id="143"/>
        <w:r w:rsidRPr="00A26056" w:rsidDel="007544AB">
          <w:rPr>
            <w:rFonts w:ascii="Arial" w:hAnsi="Arial" w:cs="Arial"/>
            <w:highlight w:val="lightGray"/>
          </w:rPr>
          <w:delText>The user is able to select male, female, or total, as well as the year and the geography</w:delText>
        </w:r>
        <w:commentRangeEnd w:id="142"/>
        <w:r w:rsidRPr="00A26056" w:rsidDel="007544AB">
          <w:rPr>
            <w:rStyle w:val="CommentReference"/>
            <w:rFonts w:ascii="Arial" w:hAnsi="Arial" w:cs="Arial"/>
            <w:highlight w:val="lightGray"/>
          </w:rPr>
          <w:commentReference w:id="142"/>
        </w:r>
        <w:commentRangeEnd w:id="143"/>
        <w:r w:rsidRPr="00A26056" w:rsidDel="007544AB">
          <w:rPr>
            <w:rStyle w:val="CommentReference"/>
            <w:rFonts w:ascii="Arial" w:hAnsi="Arial" w:cs="Arial"/>
            <w:highlight w:val="lightGray"/>
          </w:rPr>
          <w:commentReference w:id="143"/>
        </w:r>
        <w:r w:rsidRPr="00A26056" w:rsidDel="007544AB">
          <w:rPr>
            <w:rFonts w:ascii="Arial" w:hAnsi="Arial" w:cs="Arial"/>
            <w:highlight w:val="lightGray"/>
          </w:rPr>
          <w:delText xml:space="preserve">. </w:delText>
        </w:r>
      </w:del>
      <w:ins w:id="144" w:author="Samuel, Michael@CDPH" w:date="2018-09-27T16:31:00Z">
        <w:r w:rsidRPr="00A26056">
          <w:rPr>
            <w:rFonts w:ascii="Arial" w:hAnsi="Arial" w:cs="Arial"/>
            <w:highlight w:val="lightGray"/>
          </w:rPr>
          <w:t>t</w:t>
        </w:r>
      </w:ins>
      <w:del w:id="145" w:author="Samuel, Michael@CDPH" w:date="2018-09-27T16:31:00Z">
        <w:r w:rsidRPr="00A26056" w:rsidDel="007544AB">
          <w:rPr>
            <w:rFonts w:ascii="Arial" w:hAnsi="Arial" w:cs="Arial"/>
            <w:highlight w:val="lightGray"/>
          </w:rPr>
          <w:delText>T</w:delText>
        </w:r>
      </w:del>
      <w:r w:rsidRPr="00A26056">
        <w:rPr>
          <w:rFonts w:ascii="Arial" w:hAnsi="Arial" w:cs="Arial"/>
          <w:highlight w:val="lightGray"/>
        </w:rPr>
        <w:t>he search window allows users to quickly find a specific condition.</w:t>
      </w:r>
    </w:p>
    <w:p w14:paraId="382B4A4E" w14:textId="77777777" w:rsidR="00DE6266" w:rsidRPr="00A26056" w:rsidRDefault="00DE6266" w:rsidP="00DE6266">
      <w:pPr>
        <w:spacing w:after="0"/>
        <w:rPr>
          <w:rFonts w:ascii="Arial" w:hAnsi="Arial" w:cs="Arial"/>
          <w:highlight w:val="lightGray"/>
        </w:rPr>
      </w:pPr>
    </w:p>
    <w:p w14:paraId="6FCE614F" w14:textId="77777777" w:rsidR="00DE6266" w:rsidRPr="00A26056" w:rsidRDefault="00DE6266" w:rsidP="00DE6266">
      <w:pPr>
        <w:spacing w:after="0"/>
        <w:rPr>
          <w:rFonts w:ascii="Arial" w:hAnsi="Arial" w:cs="Arial"/>
          <w:highlight w:val="lightGray"/>
        </w:rPr>
      </w:pPr>
      <w:r w:rsidRPr="00A26056">
        <w:rPr>
          <w:rFonts w:ascii="Arial" w:hAnsi="Arial" w:cs="Arial"/>
          <w:b/>
          <w:highlight w:val="lightGray"/>
        </w:rPr>
        <w:t xml:space="preserve">RANK CONDITIONS BY SEX </w:t>
      </w:r>
      <w:r w:rsidRPr="00A26056">
        <w:rPr>
          <w:rFonts w:ascii="Arial" w:hAnsi="Arial" w:cs="Arial"/>
          <w:color w:val="FF0000"/>
          <w:highlight w:val="lightGray"/>
        </w:rPr>
        <w:t>(work in progress – awaiting further development of the tab)</w:t>
      </w:r>
    </w:p>
    <w:p w14:paraId="5B77FEC5" w14:textId="77777777" w:rsidR="00DE6266" w:rsidRPr="00A26056" w:rsidRDefault="00DE6266" w:rsidP="00DE6266">
      <w:pPr>
        <w:spacing w:after="0"/>
        <w:rPr>
          <w:rFonts w:ascii="Arial" w:hAnsi="Arial" w:cs="Arial"/>
          <w:highlight w:val="lightGray"/>
        </w:rPr>
      </w:pPr>
      <w:r w:rsidRPr="00A26056">
        <w:rPr>
          <w:rFonts w:ascii="Arial" w:hAnsi="Arial" w:cs="Arial"/>
          <w:highlight w:val="lightGray"/>
        </w:rPr>
        <w:lastRenderedPageBreak/>
        <w:t xml:space="preserve">This tab ranks causes within a selected geography separately for males and females. It can highlight conditions that appear to be a leading cause of death for one sex but not the other. </w:t>
      </w:r>
      <w:del w:id="146" w:author="Nagasako, Julie@CDPH" w:date="2018-09-26T17:16:00Z">
        <w:r w:rsidRPr="00A26056" w:rsidDel="00F46B7A">
          <w:rPr>
            <w:rFonts w:ascii="Arial" w:hAnsi="Arial" w:cs="Arial"/>
            <w:highlight w:val="lightGray"/>
          </w:rPr>
          <w:delText xml:space="preserve">In some instances this is because of biological differences (i.e. ovarian cancer, prostate cancer), but in other instances </w:delText>
        </w:r>
        <w:commentRangeStart w:id="147"/>
        <w:commentRangeStart w:id="148"/>
        <w:r w:rsidRPr="00A26056" w:rsidDel="00F46B7A">
          <w:rPr>
            <w:rFonts w:ascii="Arial" w:hAnsi="Arial" w:cs="Arial"/>
            <w:highlight w:val="lightGray"/>
          </w:rPr>
          <w:delText>biological differences may not necessarily apply</w:delText>
        </w:r>
        <w:commentRangeEnd w:id="147"/>
        <w:r w:rsidRPr="00A26056" w:rsidDel="00F46B7A">
          <w:rPr>
            <w:rStyle w:val="CommentReference"/>
            <w:rFonts w:ascii="Arial" w:hAnsi="Arial" w:cs="Arial"/>
            <w:highlight w:val="lightGray"/>
          </w:rPr>
          <w:commentReference w:id="147"/>
        </w:r>
      </w:del>
      <w:commentRangeEnd w:id="148"/>
      <w:r w:rsidRPr="00A26056">
        <w:rPr>
          <w:rStyle w:val="CommentReference"/>
          <w:rFonts w:ascii="Arial" w:hAnsi="Arial" w:cs="Arial"/>
          <w:highlight w:val="lightGray"/>
        </w:rPr>
        <w:commentReference w:id="148"/>
      </w:r>
      <w:del w:id="149" w:author="Nagasako, Julie@CDPH" w:date="2018-09-26T17:16:00Z">
        <w:r w:rsidRPr="00A26056" w:rsidDel="00F46B7A">
          <w:rPr>
            <w:rFonts w:ascii="Arial" w:hAnsi="Arial" w:cs="Arial"/>
            <w:highlight w:val="lightGray"/>
          </w:rPr>
          <w:delText xml:space="preserve"> (i.e homicide or injury). </w:delText>
        </w:r>
      </w:del>
    </w:p>
    <w:p w14:paraId="2575BB23" w14:textId="77777777" w:rsidR="00DE6266" w:rsidRPr="00A26056" w:rsidRDefault="00DE6266" w:rsidP="00DE6266">
      <w:pPr>
        <w:spacing w:after="0"/>
        <w:rPr>
          <w:rFonts w:ascii="Arial" w:hAnsi="Arial" w:cs="Arial"/>
          <w:b/>
          <w:highlight w:val="lightGray"/>
        </w:rPr>
      </w:pPr>
    </w:p>
    <w:p w14:paraId="3098F2F3"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RANK COUNTIES/COMMUNITIES</w:t>
      </w:r>
    </w:p>
    <w:p w14:paraId="76AD27D2"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This tab displays </w:t>
      </w:r>
      <w:del w:id="150" w:author="Nagasako, Julie@CDPH" w:date="2018-09-26T17:17:00Z">
        <w:r w:rsidRPr="00A26056" w:rsidDel="0086714F">
          <w:rPr>
            <w:rFonts w:ascii="Arial" w:hAnsi="Arial" w:cs="Arial"/>
            <w:highlight w:val="lightGray"/>
          </w:rPr>
          <w:delText xml:space="preserve">for a selected condition </w:delText>
        </w:r>
      </w:del>
      <w:r w:rsidRPr="00A26056">
        <w:rPr>
          <w:rFonts w:ascii="Arial" w:hAnsi="Arial" w:cs="Arial"/>
          <w:highlight w:val="lightGray"/>
        </w:rPr>
        <w:t>the</w:t>
      </w:r>
      <w:ins w:id="151" w:author="Nagasako, Julie@CDPH" w:date="2018-09-26T17:17:00Z">
        <w:r w:rsidRPr="00A26056">
          <w:rPr>
            <w:rFonts w:ascii="Arial" w:hAnsi="Arial" w:cs="Arial"/>
            <w:highlight w:val="lightGray"/>
          </w:rPr>
          <w:t xml:space="preserve"> ranked</w:t>
        </w:r>
      </w:ins>
      <w:r w:rsidRPr="00A26056">
        <w:rPr>
          <w:rFonts w:ascii="Arial" w:hAnsi="Arial" w:cs="Arial"/>
          <w:highlight w:val="lightGray"/>
        </w:rPr>
        <w:t xml:space="preserve"> order of </w:t>
      </w:r>
      <w:del w:id="152" w:author="Nagasako, Julie@CDPH" w:date="2018-09-26T17:17:00Z">
        <w:r w:rsidRPr="00A26056" w:rsidDel="0086714F">
          <w:rPr>
            <w:rFonts w:ascii="Arial" w:hAnsi="Arial" w:cs="Arial"/>
            <w:highlight w:val="lightGray"/>
          </w:rPr>
          <w:delText>the</w:delText>
        </w:r>
      </w:del>
      <w:r w:rsidRPr="00A26056">
        <w:rPr>
          <w:rFonts w:ascii="Arial" w:hAnsi="Arial" w:cs="Arial"/>
          <w:highlight w:val="lightGray"/>
        </w:rPr>
        <w:t xml:space="preserve"> counties in California or the communities within a selected county</w:t>
      </w:r>
      <w:ins w:id="153" w:author="Nagasako, Julie@CDPH" w:date="2018-09-26T17:17:00Z">
        <w:r w:rsidRPr="00A26056">
          <w:rPr>
            <w:rFonts w:ascii="Arial" w:hAnsi="Arial" w:cs="Arial"/>
            <w:highlight w:val="lightGray"/>
          </w:rPr>
          <w:t xml:space="preserve"> for a selected condition</w:t>
        </w:r>
      </w:ins>
      <w:r w:rsidRPr="00A26056">
        <w:rPr>
          <w:rFonts w:ascii="Arial" w:hAnsi="Arial" w:cs="Arial"/>
          <w:highlight w:val="lightGray"/>
        </w:rPr>
        <w:t>.</w:t>
      </w:r>
      <w:r w:rsidRPr="00A26056">
        <w:rPr>
          <w:rFonts w:ascii="Arial" w:hAnsi="Arial" w:cs="Arial"/>
          <w:b/>
          <w:highlight w:val="lightGray"/>
        </w:rPr>
        <w:t xml:space="preserve"> </w:t>
      </w:r>
      <w:ins w:id="154" w:author="Nagasako, Julie@CDPH" w:date="2018-09-26T17:18:00Z">
        <w:r w:rsidRPr="00A26056">
          <w:rPr>
            <w:rFonts w:ascii="Arial" w:hAnsi="Arial" w:cs="Arial"/>
            <w:highlight w:val="lightGray"/>
            <w:rPrChange w:id="155" w:author="Nagasako, Julie@CDPH" w:date="2018-09-26T17:19:00Z">
              <w:rPr>
                <w:b/>
              </w:rPr>
            </w:rPrChange>
          </w:rPr>
          <w:t xml:space="preserve">These </w:t>
        </w:r>
      </w:ins>
      <w:del w:id="156" w:author="Nagasako, Julie@CDPH" w:date="2018-09-26T17:18:00Z">
        <w:r w:rsidRPr="00A26056" w:rsidDel="0086714F">
          <w:rPr>
            <w:rFonts w:ascii="Arial" w:hAnsi="Arial" w:cs="Arial"/>
            <w:highlight w:val="lightGray"/>
          </w:rPr>
          <w:delText>R</w:delText>
        </w:r>
      </w:del>
      <w:ins w:id="157" w:author="Nagasako, Julie@CDPH" w:date="2018-09-26T17:18:00Z">
        <w:r w:rsidRPr="00A26056">
          <w:rPr>
            <w:rFonts w:ascii="Arial" w:hAnsi="Arial" w:cs="Arial"/>
            <w:highlight w:val="lightGray"/>
          </w:rPr>
          <w:t>r</w:t>
        </w:r>
      </w:ins>
      <w:r w:rsidRPr="00A26056">
        <w:rPr>
          <w:rFonts w:ascii="Arial" w:hAnsi="Arial" w:cs="Arial"/>
          <w:highlight w:val="lightGray"/>
        </w:rPr>
        <w:t>anking</w:t>
      </w:r>
      <w:ins w:id="158" w:author="Nagasako, Julie@CDPH" w:date="2018-09-26T17:18:00Z">
        <w:r w:rsidRPr="00A26056">
          <w:rPr>
            <w:rFonts w:ascii="Arial" w:hAnsi="Arial" w:cs="Arial"/>
            <w:highlight w:val="lightGray"/>
          </w:rPr>
          <w:t>s</w:t>
        </w:r>
      </w:ins>
      <w:r w:rsidRPr="00A26056">
        <w:rPr>
          <w:rFonts w:ascii="Arial" w:hAnsi="Arial" w:cs="Arial"/>
          <w:highlight w:val="lightGray"/>
        </w:rPr>
        <w:t xml:space="preserve"> </w:t>
      </w:r>
      <w:del w:id="159" w:author="Nagasako, Julie@CDPH" w:date="2018-09-26T17:18:00Z">
        <w:r w:rsidRPr="00A26056" w:rsidDel="0086714F">
          <w:rPr>
            <w:rFonts w:ascii="Arial" w:hAnsi="Arial" w:cs="Arial"/>
            <w:highlight w:val="lightGray"/>
          </w:rPr>
          <w:delText xml:space="preserve">in this way </w:delText>
        </w:r>
      </w:del>
      <w:r w:rsidRPr="00A26056">
        <w:rPr>
          <w:rFonts w:ascii="Arial" w:hAnsi="Arial" w:cs="Arial"/>
          <w:highlight w:val="lightGray"/>
        </w:rPr>
        <w:t>highlight</w:t>
      </w:r>
      <w:del w:id="160" w:author="Nagasako, Julie@CDPH" w:date="2018-09-26T17:18:00Z">
        <w:r w:rsidRPr="00A26056" w:rsidDel="0086714F">
          <w:rPr>
            <w:rFonts w:ascii="Arial" w:hAnsi="Arial" w:cs="Arial"/>
            <w:highlight w:val="lightGray"/>
          </w:rPr>
          <w:delText>s</w:delText>
        </w:r>
      </w:del>
      <w:r w:rsidRPr="00A26056">
        <w:rPr>
          <w:rFonts w:ascii="Arial" w:hAnsi="Arial" w:cs="Arial"/>
          <w:highlight w:val="lightGray"/>
        </w:rPr>
        <w:t xml:space="preserve"> places where a particular condition is the highest as well as highlighting geographical disparities of the condition.</w:t>
      </w:r>
      <w:r w:rsidRPr="00A26056">
        <w:rPr>
          <w:rFonts w:ascii="Arial" w:hAnsi="Arial" w:cs="Arial"/>
          <w:b/>
          <w:highlight w:val="lightGray"/>
        </w:rPr>
        <w:t xml:space="preserve"> </w:t>
      </w:r>
      <w:r w:rsidRPr="00A26056">
        <w:rPr>
          <w:rFonts w:ascii="Arial" w:hAnsi="Arial" w:cs="Arial"/>
          <w:highlight w:val="lightGray"/>
        </w:rPr>
        <w:t xml:space="preserve"> Years of life lost and number of deaths will tend to be highest in areas with the largest populations, whereas rate measures adjust for population </w:t>
      </w:r>
      <w:del w:id="161" w:author="Nagasako, Julie@CDPH" w:date="2018-09-26T17:18:00Z">
        <w:r w:rsidRPr="00A26056" w:rsidDel="0086714F">
          <w:rPr>
            <w:rFonts w:ascii="Arial" w:hAnsi="Arial" w:cs="Arial"/>
            <w:highlight w:val="lightGray"/>
          </w:rPr>
          <w:delText>szie</w:delText>
        </w:r>
      </w:del>
      <w:ins w:id="162" w:author="Nagasako, Julie@CDPH" w:date="2018-09-26T17:18:00Z">
        <w:r w:rsidRPr="00A26056">
          <w:rPr>
            <w:rFonts w:ascii="Arial" w:hAnsi="Arial" w:cs="Arial"/>
            <w:highlight w:val="lightGray"/>
          </w:rPr>
          <w:t>size</w:t>
        </w:r>
      </w:ins>
      <w:r w:rsidRPr="00A26056">
        <w:rPr>
          <w:rFonts w:ascii="Arial" w:hAnsi="Arial" w:cs="Arial"/>
          <w:highlight w:val="lightGray"/>
        </w:rPr>
        <w:t>.</w:t>
      </w:r>
      <w:r w:rsidRPr="00A26056">
        <w:rPr>
          <w:rFonts w:ascii="Arial" w:hAnsi="Arial" w:cs="Arial"/>
          <w:b/>
          <w:highlight w:val="lightGray"/>
        </w:rPr>
        <w:t xml:space="preserve"> </w:t>
      </w:r>
      <w:r w:rsidRPr="00A26056">
        <w:rPr>
          <w:rFonts w:ascii="Arial" w:hAnsi="Arial" w:cs="Arial"/>
          <w:highlight w:val="lightGray"/>
        </w:rPr>
        <w:t>Note that higher ranking counties or communities may not be meaningfully higher from a statistical perspective; examining the confidence intervals will help determine if there is a meaningful difference or not.</w:t>
      </w:r>
    </w:p>
    <w:p w14:paraId="6BDD916E" w14:textId="77777777" w:rsidR="00DE6266" w:rsidRPr="00A26056" w:rsidRDefault="00DE6266" w:rsidP="00DE6266">
      <w:pPr>
        <w:spacing w:after="0"/>
        <w:rPr>
          <w:rFonts w:ascii="Arial" w:hAnsi="Arial" w:cs="Arial"/>
          <w:highlight w:val="lightGray"/>
        </w:rPr>
      </w:pPr>
    </w:p>
    <w:p w14:paraId="2E2129C4"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 xml:space="preserve">Note: </w:t>
      </w:r>
      <w:del w:id="163" w:author="Nagasako, Julie@CDPH" w:date="2018-09-26T17:19:00Z">
        <w:r w:rsidRPr="00A26056" w:rsidDel="0086714F">
          <w:rPr>
            <w:rFonts w:ascii="Arial" w:hAnsi="Arial" w:cs="Arial"/>
            <w:highlight w:val="lightGray"/>
          </w:rPr>
          <w:delText>For the moment</w:delText>
        </w:r>
      </w:del>
      <w:ins w:id="164" w:author="Nagasako, Julie@CDPH" w:date="2018-09-26T17:19:00Z">
        <w:r w:rsidRPr="00A26056">
          <w:rPr>
            <w:rFonts w:ascii="Arial" w:hAnsi="Arial" w:cs="Arial"/>
            <w:highlight w:val="lightGray"/>
          </w:rPr>
          <w:t>In the current version</w:t>
        </w:r>
      </w:ins>
      <w:r w:rsidRPr="00A26056">
        <w:rPr>
          <w:rFonts w:ascii="Arial" w:hAnsi="Arial" w:cs="Arial"/>
          <w:highlight w:val="lightGray"/>
        </w:rPr>
        <w:t>, confidence intervals are only displayed for the crude death rate but will be available soon for all measures</w:t>
      </w:r>
      <w:ins w:id="165" w:author="Nagasako, Julie@CDPH" w:date="2018-09-26T17:19:00Z">
        <w:r w:rsidRPr="00A26056">
          <w:rPr>
            <w:rFonts w:ascii="Arial" w:hAnsi="Arial" w:cs="Arial"/>
            <w:highlight w:val="lightGray"/>
          </w:rPr>
          <w:t>.</w:t>
        </w:r>
      </w:ins>
    </w:p>
    <w:p w14:paraId="494C00F8" w14:textId="77777777" w:rsidR="00DE6266" w:rsidRPr="00A26056" w:rsidRDefault="00DE6266" w:rsidP="00DE6266">
      <w:pPr>
        <w:spacing w:after="0"/>
        <w:rPr>
          <w:rFonts w:ascii="Arial" w:hAnsi="Arial" w:cs="Arial"/>
          <w:b/>
          <w:highlight w:val="lightGray"/>
        </w:rPr>
      </w:pPr>
    </w:p>
    <w:p w14:paraId="03CE0FDA" w14:textId="77777777" w:rsidR="00DE6266" w:rsidRPr="00A26056" w:rsidRDefault="00DE6266" w:rsidP="00DE6266">
      <w:pPr>
        <w:spacing w:after="0"/>
        <w:rPr>
          <w:rFonts w:ascii="Arial" w:hAnsi="Arial" w:cs="Arial"/>
          <w:b/>
          <w:highlight w:val="lightGray"/>
        </w:rPr>
      </w:pPr>
    </w:p>
    <w:p w14:paraId="00EEAB65" w14:textId="77777777" w:rsidR="00DE6266" w:rsidRPr="00A26056" w:rsidRDefault="00DE6266" w:rsidP="00DE6266">
      <w:pPr>
        <w:spacing w:after="0"/>
        <w:rPr>
          <w:rFonts w:ascii="Arial" w:hAnsi="Arial" w:cs="Arial"/>
          <w:b/>
          <w:highlight w:val="lightGray"/>
        </w:rPr>
      </w:pPr>
    </w:p>
    <w:p w14:paraId="5F31F324" w14:textId="77777777" w:rsidR="00DE6266" w:rsidRPr="00A26056" w:rsidRDefault="00DE6266" w:rsidP="00DE6266">
      <w:pPr>
        <w:spacing w:after="0"/>
        <w:rPr>
          <w:rFonts w:ascii="Arial" w:hAnsi="Arial" w:cs="Arial"/>
          <w:b/>
          <w:highlight w:val="lightGray"/>
        </w:rPr>
      </w:pPr>
      <w:r w:rsidRPr="00A26056">
        <w:rPr>
          <w:rFonts w:ascii="Arial" w:hAnsi="Arial" w:cs="Arial"/>
          <w:b/>
          <w:highlight w:val="lightGray"/>
        </w:rPr>
        <w:t>SOCIAL DETERMINANTS OF HEALTH ASSOCIATIONS</w:t>
      </w:r>
    </w:p>
    <w:p w14:paraId="1A49A7CA" w14:textId="77777777" w:rsidR="00DE6266" w:rsidRPr="00A26056" w:rsidRDefault="00DE6266" w:rsidP="00DE6266">
      <w:pPr>
        <w:spacing w:after="0"/>
        <w:rPr>
          <w:ins w:id="166" w:author="Nagasako, Julie@CDPH" w:date="2018-09-26T17:21:00Z"/>
          <w:rFonts w:ascii="Arial" w:hAnsi="Arial" w:cs="Arial"/>
          <w:highlight w:val="lightGray"/>
        </w:rPr>
      </w:pPr>
      <w:r w:rsidRPr="00A26056">
        <w:rPr>
          <w:rFonts w:ascii="Arial" w:hAnsi="Arial" w:cs="Arial"/>
          <w:highlight w:val="lightGray"/>
        </w:rPr>
        <w:t>This scatter plot displays the correlation of a selected social determinant measure with a selected condition. Each dot maps the value of the social determinant measure against the value of the condition measure for one geographic unit (county, community, or census tract)</w:t>
      </w:r>
      <w:ins w:id="167" w:author="Nagasako, Julie@CDPH" w:date="2018-09-26T17:21:00Z">
        <w:r w:rsidRPr="00A26056">
          <w:rPr>
            <w:rFonts w:ascii="Arial" w:hAnsi="Arial" w:cs="Arial"/>
            <w:highlight w:val="lightGray"/>
          </w:rPr>
          <w:t>.</w:t>
        </w:r>
      </w:ins>
      <w:r w:rsidRPr="00A26056">
        <w:rPr>
          <w:rFonts w:ascii="Arial" w:hAnsi="Arial" w:cs="Arial"/>
          <w:highlight w:val="lightGray"/>
        </w:rPr>
        <w:t xml:space="preserve"> Because this association is “ecologic” (correlation of geographic units, not of individuals), it is particularly important in this tab to look at measures that take into account the size and age distribution of the population, such as age-adjusted YLL rate and age-adjusted death rate. While correlations do not indicate causation, they are a potentially important way to understand the differential roles of some social determinants of health on disease outcomes.</w:t>
      </w:r>
    </w:p>
    <w:p w14:paraId="16B6AB0E" w14:textId="77777777" w:rsidR="00DE6266" w:rsidRPr="00A26056" w:rsidRDefault="00DE6266" w:rsidP="00DE6266">
      <w:pPr>
        <w:spacing w:after="0"/>
        <w:rPr>
          <w:rFonts w:ascii="Arial" w:hAnsi="Arial" w:cs="Arial"/>
          <w:b/>
          <w:highlight w:val="lightGray"/>
        </w:rPr>
      </w:pPr>
    </w:p>
    <w:p w14:paraId="78CCF42D" w14:textId="77777777" w:rsidR="00DE6266" w:rsidRPr="00A26056" w:rsidRDefault="00DE6266" w:rsidP="00DE6266">
      <w:pPr>
        <w:spacing w:after="0"/>
        <w:rPr>
          <w:rFonts w:ascii="Arial" w:hAnsi="Arial" w:cs="Arial"/>
          <w:b/>
          <w:highlight w:val="lightGray"/>
        </w:rPr>
      </w:pPr>
      <w:r w:rsidRPr="00A26056">
        <w:rPr>
          <w:rFonts w:ascii="Arial" w:hAnsi="Arial" w:cs="Arial"/>
          <w:highlight w:val="lightGray"/>
        </w:rPr>
        <w:t>(</w:t>
      </w:r>
      <w:r w:rsidRPr="00A26056">
        <w:rPr>
          <w:rFonts w:ascii="Arial" w:hAnsi="Arial" w:cs="Arial"/>
          <w:color w:val="FF0000"/>
          <w:highlight w:val="lightGray"/>
        </w:rPr>
        <w:t>Needs to be added</w:t>
      </w:r>
      <w:r w:rsidRPr="00A26056">
        <w:rPr>
          <w:rFonts w:ascii="Arial" w:hAnsi="Arial" w:cs="Arial"/>
          <w:highlight w:val="lightGray"/>
        </w:rPr>
        <w:t>)</w:t>
      </w:r>
      <w:del w:id="168" w:author="Nagasako, Julie@CDPH" w:date="2018-09-26T17:21:00Z">
        <w:r w:rsidRPr="00A26056" w:rsidDel="0086714F">
          <w:rPr>
            <w:rFonts w:ascii="Arial" w:hAnsi="Arial" w:cs="Arial"/>
            <w:highlight w:val="lightGray"/>
          </w:rPr>
          <w:delText>At the moment</w:delText>
        </w:r>
      </w:del>
      <w:ins w:id="169" w:author="Nagasako, Julie@CDPH" w:date="2018-09-26T17:21:00Z">
        <w:r w:rsidRPr="00A26056">
          <w:rPr>
            <w:rFonts w:ascii="Arial" w:hAnsi="Arial" w:cs="Arial"/>
            <w:highlight w:val="lightGray"/>
          </w:rPr>
          <w:t>In the current version</w:t>
        </w:r>
      </w:ins>
      <w:r w:rsidRPr="00A26056">
        <w:rPr>
          <w:rFonts w:ascii="Arial" w:hAnsi="Arial" w:cs="Arial"/>
          <w:highlight w:val="lightGray"/>
        </w:rPr>
        <w:t>, the colors represent the regions of the state – the colors represent the rurality levels of the places represented by the dots</w:t>
      </w:r>
    </w:p>
    <w:p w14:paraId="69C0561C" w14:textId="77777777" w:rsidR="00DE6266" w:rsidRPr="00A26056" w:rsidRDefault="00DE6266" w:rsidP="00DE6266">
      <w:pPr>
        <w:spacing w:after="0"/>
        <w:rPr>
          <w:rFonts w:ascii="Arial" w:hAnsi="Arial" w:cs="Arial"/>
        </w:rPr>
      </w:pPr>
      <w:r w:rsidRPr="00A26056">
        <w:rPr>
          <w:rFonts w:ascii="Arial" w:hAnsi="Arial" w:cs="Arial"/>
          <w:highlight w:val="lightGray"/>
        </w:rPr>
        <w:t>Note: Currently this tab only displays one variable, but the display and analysis in this tab will be expanded to include multiple variables simultaneously.</w:t>
      </w:r>
      <w:r w:rsidRPr="00A26056">
        <w:rPr>
          <w:rFonts w:ascii="Arial" w:hAnsi="Arial" w:cs="Arial"/>
        </w:rPr>
        <w:t xml:space="preserve"> </w:t>
      </w:r>
    </w:p>
    <w:p w14:paraId="3C649BB1" w14:textId="77777777" w:rsidR="00DE6266" w:rsidRPr="00A26056" w:rsidRDefault="00DE6266" w:rsidP="00677BFC">
      <w:pPr>
        <w:spacing w:after="0"/>
        <w:rPr>
          <w:rFonts w:ascii="Arial" w:hAnsi="Arial" w:cs="Arial"/>
          <w:b/>
          <w:sz w:val="24"/>
        </w:rPr>
      </w:pPr>
    </w:p>
    <w:sectPr w:rsidR="00DE6266" w:rsidRPr="00A2605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8-09-26T22:19:00Z" w:initials="WU">
    <w:p w14:paraId="57AE9019" w14:textId="77777777" w:rsidR="00AF0B50" w:rsidRDefault="00AF0B50" w:rsidP="00017BE9">
      <w:pPr>
        <w:pStyle w:val="CommentText"/>
      </w:pPr>
      <w:r>
        <w:rPr>
          <w:rStyle w:val="CommentReference"/>
        </w:rPr>
        <w:annotationRef/>
      </w:r>
      <w:r>
        <w:t>Consider placement of logo, large/top-left (like CDPH website) - if feasible</w:t>
      </w:r>
    </w:p>
  </w:comment>
  <w:comment w:id="1" w:author="Windows User" w:date="2018-09-26T22:09:00Z" w:initials="WU">
    <w:p w14:paraId="5EDAE40D" w14:textId="77777777" w:rsidR="00AF0B50" w:rsidRDefault="00AF0B50" w:rsidP="00017BE9">
      <w:pPr>
        <w:pStyle w:val="CommentText"/>
      </w:pPr>
      <w:r>
        <w:rPr>
          <w:rStyle w:val="CommentReference"/>
        </w:rPr>
        <w:annotationRef/>
      </w:r>
      <w:r>
        <w:t>Link to survey</w:t>
      </w:r>
    </w:p>
  </w:comment>
  <w:comment w:id="2" w:author="Fujimoto, Scott (CDPH-CHSI-PHPRB)" w:date="2018-10-22T09:16:00Z" w:initials="FS">
    <w:p w14:paraId="72CB2264" w14:textId="375CBC74" w:rsidR="00AF0B50" w:rsidRDefault="00AF0B50">
      <w:pPr>
        <w:pStyle w:val="CommentText"/>
      </w:pPr>
      <w:r>
        <w:rPr>
          <w:rStyle w:val="CommentReference"/>
        </w:rPr>
        <w:annotationRef/>
      </w:r>
      <w:r>
        <w:t>This implies that it’s only for these audiences and not others (or is that the intent?)</w:t>
      </w:r>
    </w:p>
  </w:comment>
  <w:comment w:id="6" w:author="Fujimoto, Scott (CDPH-CHSI-PHPRB)" w:date="2018-10-22T09:17:00Z" w:initials="FS">
    <w:p w14:paraId="52D52CD2" w14:textId="436CC2E0" w:rsidR="00AF0B50" w:rsidRDefault="00AF0B50">
      <w:pPr>
        <w:pStyle w:val="CommentText"/>
      </w:pPr>
      <w:r>
        <w:rPr>
          <w:rStyle w:val="CommentReference"/>
        </w:rPr>
        <w:annotationRef/>
      </w:r>
      <w:r>
        <w:t>Don’t include text that needs constant updating. It’s also redundant—the years available are obvious when you use the tool.</w:t>
      </w:r>
    </w:p>
  </w:comment>
  <w:comment w:id="7" w:author="Windows User" w:date="2018-09-26T22:12:00Z" w:initials="WU">
    <w:p w14:paraId="6A8FCB07" w14:textId="77777777" w:rsidR="00AF0B50" w:rsidRDefault="00AF0B50" w:rsidP="00017BE9">
      <w:pPr>
        <w:pStyle w:val="CommentText"/>
      </w:pPr>
      <w:r>
        <w:rPr>
          <w:rStyle w:val="CommentReference"/>
        </w:rPr>
        <w:annotationRef/>
      </w:r>
      <w:r>
        <w:t>Link to survey</w:t>
      </w:r>
    </w:p>
  </w:comment>
  <w:comment w:id="8" w:author="Windows User" w:date="2018-09-26T22:14:00Z" w:initials="WU">
    <w:p w14:paraId="296CBC63" w14:textId="77777777" w:rsidR="00AF0B50" w:rsidRDefault="00AF0B50" w:rsidP="00017BE9">
      <w:pPr>
        <w:pStyle w:val="CommentText"/>
      </w:pPr>
      <w:r>
        <w:rPr>
          <w:rStyle w:val="CommentReference"/>
        </w:rPr>
        <w:annotationRef/>
      </w:r>
      <w:r>
        <w:t>I’ve reordered the sections here</w:t>
      </w:r>
    </w:p>
  </w:comment>
  <w:comment w:id="9" w:author="Windows User" w:date="2018-09-26T22:29:00Z" w:initials="WU">
    <w:p w14:paraId="4B83EA92" w14:textId="77777777" w:rsidR="00AF0B50" w:rsidRDefault="00AF0B50" w:rsidP="00017BE9">
      <w:pPr>
        <w:pStyle w:val="CommentText"/>
      </w:pPr>
      <w:r>
        <w:rPr>
          <w:rStyle w:val="CommentReference"/>
        </w:rPr>
        <w:annotationRef/>
      </w:r>
      <w:r>
        <w:t xml:space="preserve">We could try to retitle this to get at the idea that we are not reinventing the wheel but integrating/leveraging work from key partner data initiatives – but at the moment I </w:t>
      </w:r>
      <w:proofErr w:type="spellStart"/>
      <w:r>
        <w:t>cant</w:t>
      </w:r>
      <w:proofErr w:type="spellEnd"/>
      <w:r>
        <w:t xml:space="preserve"> think of a snappy way to convey that.</w:t>
      </w:r>
    </w:p>
  </w:comment>
  <w:comment w:id="10" w:author="Nagasako, Julie@CDPH" w:date="2018-10-20T16:57:00Z" w:initials="NJ">
    <w:p w14:paraId="02F91DC6" w14:textId="635D5545" w:rsidR="00AF0B50" w:rsidRDefault="00AF0B50">
      <w:pPr>
        <w:pStyle w:val="CommentText"/>
      </w:pPr>
      <w:r>
        <w:rPr>
          <w:rStyle w:val="CommentReference"/>
        </w:rPr>
        <w:annotationRef/>
      </w:r>
      <w:r>
        <w:t>Based on conversation I think we are considering adding this in a separate links tab, likely to be incorporated as a beta-in-flight update.</w:t>
      </w:r>
    </w:p>
  </w:comment>
  <w:comment w:id="11" w:author="Windows User" w:date="2018-09-26T22:21:00Z" w:initials="WU">
    <w:p w14:paraId="1ECABD41" w14:textId="77777777" w:rsidR="00AF0B50" w:rsidRDefault="00AF0B50" w:rsidP="00017BE9">
      <w:pPr>
        <w:pStyle w:val="CommentText"/>
      </w:pPr>
      <w:r>
        <w:rPr>
          <w:rStyle w:val="CommentReference"/>
        </w:rPr>
        <w:annotationRef/>
      </w:r>
      <w:r>
        <w:t xml:space="preserve">I know this would mean we have the title in two places – but I’d </w:t>
      </w:r>
      <w:proofErr w:type="spellStart"/>
      <w:r>
        <w:t>kinda</w:t>
      </w:r>
      <w:proofErr w:type="spellEnd"/>
      <w:r>
        <w:t xml:space="preserve"> like to see it</w:t>
      </w:r>
    </w:p>
  </w:comment>
  <w:comment w:id="12" w:author="Nagasako, Julie@CDPH" w:date="2018-10-20T16:59:00Z" w:initials="NJ">
    <w:p w14:paraId="44DCAFC9" w14:textId="16BFD3E0" w:rsidR="00AF0B50" w:rsidRDefault="00AF0B50">
      <w:pPr>
        <w:pStyle w:val="CommentText"/>
      </w:pPr>
      <w:r>
        <w:rPr>
          <w:rStyle w:val="CommentReference"/>
        </w:rPr>
        <w:annotationRef/>
      </w:r>
      <w:r>
        <w:t xml:space="preserve">Looking at the display, I would recommend moving this content to the top header and seeing if we can get the logo on the far left. </w:t>
      </w:r>
    </w:p>
  </w:comment>
  <w:comment w:id="13" w:author="Fujimoto, Scott (CDPH-CHSI-PHPRB)" w:date="2018-10-22T09:41:00Z" w:initials="FS">
    <w:p w14:paraId="780E354E" w14:textId="541FE3FA" w:rsidR="00AF0B50" w:rsidRDefault="00AF0B50">
      <w:pPr>
        <w:pStyle w:val="CommentText"/>
      </w:pPr>
      <w:r>
        <w:rPr>
          <w:rStyle w:val="CommentReference"/>
        </w:rPr>
        <w:annotationRef/>
      </w:r>
    </w:p>
  </w:comment>
  <w:comment w:id="15" w:author="Windows User" w:date="2018-09-26T22:23:00Z" w:initials="WU">
    <w:p w14:paraId="28B407FD" w14:textId="77777777" w:rsidR="00AF0B50" w:rsidRDefault="00AF0B50" w:rsidP="00017BE9">
      <w:pPr>
        <w:pStyle w:val="CommentText"/>
      </w:pPr>
      <w:r>
        <w:rPr>
          <w:rStyle w:val="CommentReference"/>
        </w:rPr>
        <w:annotationRef/>
      </w:r>
      <w:r>
        <w:t xml:space="preserve">This could also be a place to post short updates. Or announce them and link to further detail on recent updates elsewhere. </w:t>
      </w:r>
    </w:p>
  </w:comment>
  <w:comment w:id="16" w:author="Nagasako, Julie@CDPH" w:date="2018-10-20T16:54:00Z" w:initials="NJ">
    <w:p w14:paraId="7C6D1A95" w14:textId="04E92444" w:rsidR="00AF0B50" w:rsidRDefault="00AF0B50">
      <w:pPr>
        <w:pStyle w:val="CommentText"/>
      </w:pPr>
      <w:r>
        <w:rPr>
          <w:rStyle w:val="CommentReference"/>
        </w:rPr>
        <w:annotationRef/>
      </w:r>
      <w:r>
        <w:t xml:space="preserve">Recommend making Examples a new line, with no space before the bullets. </w:t>
      </w:r>
    </w:p>
  </w:comment>
  <w:comment w:id="17" w:author="Windows User" w:date="2018-09-26T22:38:00Z" w:initials="WU">
    <w:p w14:paraId="2DAF5BD7" w14:textId="77777777" w:rsidR="00AF0B50" w:rsidRDefault="00AF0B50" w:rsidP="00017BE9">
      <w:pPr>
        <w:pStyle w:val="CommentText"/>
      </w:pPr>
      <w:r>
        <w:rPr>
          <w:rStyle w:val="CommentReference"/>
        </w:rPr>
        <w:annotationRef/>
      </w:r>
      <w:r>
        <w:t xml:space="preserve">I think that because there’s so much else to say this content will probably need to move to technical notes (if </w:t>
      </w:r>
      <w:proofErr w:type="spellStart"/>
      <w:r>
        <w:t>its</w:t>
      </w:r>
      <w:proofErr w:type="spellEnd"/>
      <w:r>
        <w:t xml:space="preserve"> not already there.) If we feel strongly that it needs to be on the homepage, then I’d include it near “DEFINITIONS” and either make that “DATA and DEFINITIONS” or a separate.</w:t>
      </w:r>
    </w:p>
  </w:comment>
  <w:comment w:id="19" w:author="Fujimoto, Scott (CDPH-CHSI-PHPRB)" w:date="2018-10-22T09:26:00Z" w:initials="FS">
    <w:p w14:paraId="5927BA10" w14:textId="57A67E7B" w:rsidR="00AF0B50" w:rsidRDefault="00AF0B50">
      <w:pPr>
        <w:pStyle w:val="CommentText"/>
      </w:pPr>
      <w:r>
        <w:rPr>
          <w:rStyle w:val="CommentReference"/>
        </w:rPr>
        <w:annotationRef/>
      </w:r>
      <w:r>
        <w:t>This app is mentioned without any context. Is Place Matters another name for CCB? Or is it another website? If so, need to link to it.</w:t>
      </w:r>
    </w:p>
  </w:comment>
  <w:comment w:id="24" w:author="Nagasako, Julie@CDPH" w:date="2018-10-20T16:32:00Z" w:initials="NJ">
    <w:p w14:paraId="7D7D54E1" w14:textId="5901FA35" w:rsidR="00AF0B50" w:rsidRDefault="00AF0B50">
      <w:pPr>
        <w:pStyle w:val="CommentText"/>
      </w:pPr>
      <w:r>
        <w:rPr>
          <w:rStyle w:val="CommentReference"/>
        </w:rPr>
        <w:annotationRef/>
      </w:r>
      <w:r>
        <w:t xml:space="preserve">Either we should elaborate on the benefits for that purpose, or maybe just cut this. </w:t>
      </w:r>
    </w:p>
  </w:comment>
  <w:comment w:id="25" w:author="Nagasako, Julie@CDPH" w:date="2018-10-20T16:33:00Z" w:initials="NJ">
    <w:p w14:paraId="3BE8B166" w14:textId="68EA7057" w:rsidR="00AF0B50" w:rsidRDefault="00AF0B50">
      <w:pPr>
        <w:pStyle w:val="CommentText"/>
      </w:pPr>
      <w:r>
        <w:rPr>
          <w:rStyle w:val="CommentReference"/>
        </w:rPr>
        <w:annotationRef/>
      </w:r>
    </w:p>
  </w:comment>
  <w:comment w:id="28" w:author="Fujimoto, Scott (CDPH-CHSI-PHPRB)" w:date="2018-10-22T09:28:00Z" w:initials="FS">
    <w:p w14:paraId="4BFD14B6" w14:textId="3B810702" w:rsidR="00AF0B50" w:rsidRDefault="00AF0B50">
      <w:pPr>
        <w:pStyle w:val="CommentText"/>
      </w:pPr>
      <w:r>
        <w:rPr>
          <w:rStyle w:val="CommentReference"/>
        </w:rPr>
        <w:annotationRef/>
      </w:r>
      <w:r>
        <w:t>Recommend cutting. The “?” symbol is universal and shouldn’t need explaining.</w:t>
      </w:r>
    </w:p>
  </w:comment>
  <w:comment w:id="29" w:author="Nagasako, Julie@CDPH" w:date="2018-10-20T16:33:00Z" w:initials="NJ">
    <w:p w14:paraId="5BC1B229" w14:textId="581AC8FC" w:rsidR="00AF0B50" w:rsidRDefault="00AF0B50">
      <w:pPr>
        <w:pStyle w:val="CommentText"/>
      </w:pPr>
      <w:r>
        <w:rPr>
          <w:rStyle w:val="CommentReference"/>
        </w:rPr>
        <w:annotationRef/>
      </w:r>
      <w:r>
        <w:t xml:space="preserve">Optional to consider adding the end of each tab help. I’ll include it for now, but you can cut it if length is a concern. </w:t>
      </w:r>
    </w:p>
  </w:comment>
  <w:comment w:id="110" w:author="Nagasako, Julie@CDPH" w:date="2018-09-26T17:08:00Z" w:initials="NJ">
    <w:p w14:paraId="54EEB896" w14:textId="77777777" w:rsidR="00AF0B50" w:rsidRDefault="00AF0B50" w:rsidP="00DE6266">
      <w:pPr>
        <w:pStyle w:val="CommentText"/>
      </w:pPr>
      <w:r>
        <w:rPr>
          <w:rStyle w:val="CommentReference"/>
        </w:rPr>
        <w:annotationRef/>
      </w:r>
      <w:r>
        <w:t>Should we note how many are available?</w:t>
      </w:r>
    </w:p>
  </w:comment>
  <w:comment w:id="111" w:author="Fujimoto, Scott (CDPH-CHSI-PHPRB)" w:date="2018-10-22T09:38:00Z" w:initials="FS">
    <w:p w14:paraId="6267DDB3" w14:textId="16EF5EA2" w:rsidR="00AF0B50" w:rsidRDefault="00AF0B50">
      <w:pPr>
        <w:pStyle w:val="CommentText"/>
      </w:pPr>
      <w:r>
        <w:rPr>
          <w:rStyle w:val="CommentReference"/>
        </w:rPr>
        <w:annotationRef/>
      </w:r>
      <w:r>
        <w:t>It’s a text field so you might want specify the range allowed. For example, inputting 100 gives you an error.</w:t>
      </w:r>
    </w:p>
  </w:comment>
  <w:comment w:id="134" w:author="Fujimoto, Scott (CDPH-CHSI-PHPRB)" w:date="2018-09-26T14:17:00Z" w:initials="FS">
    <w:p w14:paraId="652C27C2" w14:textId="77777777" w:rsidR="00AF0B50" w:rsidRDefault="00AF0B50" w:rsidP="00DE6266">
      <w:pPr>
        <w:pStyle w:val="CommentText"/>
      </w:pPr>
      <w:r>
        <w:rPr>
          <w:rStyle w:val="CommentReference"/>
        </w:rPr>
        <w:annotationRef/>
      </w:r>
      <w:r>
        <w:t>“Measures” are implied in the reference to data; therefore can simplify the sentence.</w:t>
      </w:r>
    </w:p>
  </w:comment>
  <w:comment w:id="142" w:author="Fujimoto, Scott (CDPH-CHSI-PHPRB)" w:date="2018-09-26T11:29:00Z" w:initials="FS">
    <w:p w14:paraId="69FE3270" w14:textId="77777777" w:rsidR="00AF0B50" w:rsidRDefault="00AF0B50" w:rsidP="00DE6266">
      <w:pPr>
        <w:pStyle w:val="CommentText"/>
      </w:pPr>
      <w:r>
        <w:rPr>
          <w:rStyle w:val="CommentReference"/>
        </w:rPr>
        <w:annotationRef/>
      </w:r>
      <w:r>
        <w:t>Statements like these seem to me to be stating the obvious. Are they really needed? It also becomes a maintenance issue in that if more demographics are added in the future, you will need to remember to update this text.</w:t>
      </w:r>
    </w:p>
  </w:comment>
  <w:comment w:id="143" w:author="Nagasako, Julie@CDPH" w:date="2018-09-26T17:14:00Z" w:initials="NJ">
    <w:p w14:paraId="57E1E148" w14:textId="77777777" w:rsidR="00AF0B50" w:rsidRDefault="00AF0B50" w:rsidP="00DE6266">
      <w:pPr>
        <w:pStyle w:val="CommentText"/>
      </w:pPr>
      <w:r>
        <w:rPr>
          <w:rStyle w:val="CommentReference"/>
        </w:rPr>
        <w:annotationRef/>
      </w:r>
      <w:r>
        <w:t>Agreed.</w:t>
      </w:r>
    </w:p>
  </w:comment>
  <w:comment w:id="147" w:author="Fujimoto, Scott (CDPH-CHSI-PHPRB)" w:date="2018-09-26T11:31:00Z" w:initials="FS">
    <w:p w14:paraId="0F8C64E5" w14:textId="77777777" w:rsidR="00AF0B50" w:rsidRDefault="00AF0B50" w:rsidP="00DE6266">
      <w:pPr>
        <w:pStyle w:val="CommentText"/>
      </w:pPr>
      <w:r>
        <w:rPr>
          <w:rStyle w:val="CommentReference"/>
        </w:rPr>
        <w:annotationRef/>
      </w:r>
      <w:r>
        <w:t>Males are at much higher risk for homicide than females (injury too I think).</w:t>
      </w:r>
    </w:p>
  </w:comment>
  <w:comment w:id="148" w:author="Nagasako, Julie@CDPH" w:date="2018-09-26T17:16:00Z" w:initials="NJ">
    <w:p w14:paraId="18076196" w14:textId="77777777" w:rsidR="00AF0B50" w:rsidRDefault="00AF0B50" w:rsidP="00DE6266">
      <w:pPr>
        <w:pStyle w:val="CommentText"/>
      </w:pPr>
      <w:r>
        <w:rPr>
          <w:rStyle w:val="CommentReference"/>
        </w:rPr>
        <w:annotationRef/>
      </w:r>
      <w:r>
        <w:t>I’m recommending cutting this sentence. Are we going to show comparison of ovarian cancer in men?  My current view of the tab isn’t displaying condition names, so I couldn’t test.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AE9019" w15:done="0"/>
  <w15:commentEx w15:paraId="5EDAE40D" w15:done="0"/>
  <w15:commentEx w15:paraId="72CB2264" w15:done="0"/>
  <w15:commentEx w15:paraId="52D52CD2" w15:done="0"/>
  <w15:commentEx w15:paraId="6A8FCB07" w15:done="0"/>
  <w15:commentEx w15:paraId="296CBC63" w15:done="0"/>
  <w15:commentEx w15:paraId="4B83EA92" w15:done="0"/>
  <w15:commentEx w15:paraId="02F91DC6" w15:paraIdParent="4B83EA92" w15:done="0"/>
  <w15:commentEx w15:paraId="1ECABD41" w15:done="0"/>
  <w15:commentEx w15:paraId="44DCAFC9" w15:paraIdParent="1ECABD41" w15:done="0"/>
  <w15:commentEx w15:paraId="780E354E" w15:done="0"/>
  <w15:commentEx w15:paraId="28B407FD" w15:done="0"/>
  <w15:commentEx w15:paraId="7C6D1A95" w15:done="0"/>
  <w15:commentEx w15:paraId="2DAF5BD7" w15:done="0"/>
  <w15:commentEx w15:paraId="5927BA10" w15:done="0"/>
  <w15:commentEx w15:paraId="7D7D54E1" w15:done="0"/>
  <w15:commentEx w15:paraId="3BE8B166" w15:done="0"/>
  <w15:commentEx w15:paraId="4BFD14B6" w15:done="0"/>
  <w15:commentEx w15:paraId="5BC1B229" w15:done="0"/>
  <w15:commentEx w15:paraId="54EEB896" w15:done="0"/>
  <w15:commentEx w15:paraId="6267DDB3" w15:done="0"/>
  <w15:commentEx w15:paraId="652C27C2" w15:done="0"/>
  <w15:commentEx w15:paraId="69FE3270" w15:done="0"/>
  <w15:commentEx w15:paraId="57E1E148" w15:done="0"/>
  <w15:commentEx w15:paraId="0F8C64E5" w15:done="0"/>
  <w15:commentEx w15:paraId="1807619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B3921"/>
    <w:multiLevelType w:val="hybridMultilevel"/>
    <w:tmpl w:val="D7707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9295B"/>
    <w:multiLevelType w:val="hybridMultilevel"/>
    <w:tmpl w:val="9648E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6827FD"/>
    <w:multiLevelType w:val="hybridMultilevel"/>
    <w:tmpl w:val="1AFEF3EC"/>
    <w:lvl w:ilvl="0" w:tplc="5A700B4E">
      <w:start w:val="1"/>
      <w:numFmt w:val="decimal"/>
      <w:lvlText w:val="%1.)"/>
      <w:lvlJc w:val="left"/>
      <w:pPr>
        <w:ind w:left="360" w:hanging="360"/>
      </w:pPr>
      <w:rPr>
        <w:rFonts w:ascii="Arial" w:hAnsi="Arial" w:cs="Arial" w:hint="default"/>
        <w:color w:val="4A86E8"/>
        <w:sz w:val="22"/>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7B2386"/>
    <w:multiLevelType w:val="multilevel"/>
    <w:tmpl w:val="12C45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0421EF"/>
    <w:multiLevelType w:val="hybridMultilevel"/>
    <w:tmpl w:val="32B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AD3EF8"/>
    <w:multiLevelType w:val="hybridMultilevel"/>
    <w:tmpl w:val="74EE5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633800"/>
    <w:multiLevelType w:val="hybridMultilevel"/>
    <w:tmpl w:val="4558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2876A7"/>
    <w:multiLevelType w:val="hybridMultilevel"/>
    <w:tmpl w:val="91889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6"/>
  </w:num>
  <w:num w:numId="5">
    <w:abstractNumId w:val="7"/>
  </w:num>
  <w:num w:numId="6">
    <w:abstractNumId w:val="1"/>
  </w:num>
  <w:num w:numId="7">
    <w:abstractNumId w:val="3"/>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ujimoto, Scott (CDPH-CHSI-PHPRB)">
    <w15:presenceInfo w15:providerId="AD" w15:userId="S-1-5-21-4097889286-3091099877-3853663367-19739"/>
  </w15:person>
  <w15:person w15:author="Samuel, Michael@CDPH">
    <w15:presenceInfo w15:providerId="AD" w15:userId="S-1-5-21-4097889286-3091099877-3853663367-19347"/>
  </w15:person>
  <w15:person w15:author="Nagasako, Julie@CDPH">
    <w15:presenceInfo w15:providerId="AD" w15:userId="S-1-5-21-4097889286-3091099877-3853663367-193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357"/>
    <w:rsid w:val="00017BE9"/>
    <w:rsid w:val="000C10E7"/>
    <w:rsid w:val="000D6FEB"/>
    <w:rsid w:val="000E38D8"/>
    <w:rsid w:val="000F49A7"/>
    <w:rsid w:val="001368D4"/>
    <w:rsid w:val="001D5247"/>
    <w:rsid w:val="002319B2"/>
    <w:rsid w:val="002B1AD7"/>
    <w:rsid w:val="00324426"/>
    <w:rsid w:val="00327B30"/>
    <w:rsid w:val="00341A7F"/>
    <w:rsid w:val="003B055E"/>
    <w:rsid w:val="003E632E"/>
    <w:rsid w:val="003F11B5"/>
    <w:rsid w:val="003F6A26"/>
    <w:rsid w:val="00461F0D"/>
    <w:rsid w:val="004813D0"/>
    <w:rsid w:val="004B1FCA"/>
    <w:rsid w:val="004F5F4B"/>
    <w:rsid w:val="00576CEC"/>
    <w:rsid w:val="005A564C"/>
    <w:rsid w:val="005F3F49"/>
    <w:rsid w:val="00677BFC"/>
    <w:rsid w:val="00682CAC"/>
    <w:rsid w:val="006D05D4"/>
    <w:rsid w:val="006E16DE"/>
    <w:rsid w:val="00702D7E"/>
    <w:rsid w:val="007544AB"/>
    <w:rsid w:val="00773754"/>
    <w:rsid w:val="00777E90"/>
    <w:rsid w:val="00795BAE"/>
    <w:rsid w:val="007D195C"/>
    <w:rsid w:val="007E68A5"/>
    <w:rsid w:val="007F34A7"/>
    <w:rsid w:val="00807514"/>
    <w:rsid w:val="008241E1"/>
    <w:rsid w:val="0086714F"/>
    <w:rsid w:val="008B6CCC"/>
    <w:rsid w:val="00927920"/>
    <w:rsid w:val="00930D55"/>
    <w:rsid w:val="00940357"/>
    <w:rsid w:val="00982052"/>
    <w:rsid w:val="009D1E47"/>
    <w:rsid w:val="00A26056"/>
    <w:rsid w:val="00A26F79"/>
    <w:rsid w:val="00A322E7"/>
    <w:rsid w:val="00A61EA8"/>
    <w:rsid w:val="00A97655"/>
    <w:rsid w:val="00AF0B50"/>
    <w:rsid w:val="00B10515"/>
    <w:rsid w:val="00B36D7C"/>
    <w:rsid w:val="00B56C91"/>
    <w:rsid w:val="00B774DB"/>
    <w:rsid w:val="00B826C9"/>
    <w:rsid w:val="00C06D5C"/>
    <w:rsid w:val="00C73A1E"/>
    <w:rsid w:val="00CC419C"/>
    <w:rsid w:val="00CD4A8E"/>
    <w:rsid w:val="00D25378"/>
    <w:rsid w:val="00D549DE"/>
    <w:rsid w:val="00D667C6"/>
    <w:rsid w:val="00D66B2E"/>
    <w:rsid w:val="00DB6988"/>
    <w:rsid w:val="00DB7DF9"/>
    <w:rsid w:val="00DC1F13"/>
    <w:rsid w:val="00DE6266"/>
    <w:rsid w:val="00E34F2A"/>
    <w:rsid w:val="00E3586F"/>
    <w:rsid w:val="00E35B45"/>
    <w:rsid w:val="00E5563A"/>
    <w:rsid w:val="00E941E4"/>
    <w:rsid w:val="00EA736B"/>
    <w:rsid w:val="00EF2ADA"/>
    <w:rsid w:val="00F2230A"/>
    <w:rsid w:val="00F46B7A"/>
    <w:rsid w:val="00F501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87B89"/>
  <w15:chartTrackingRefBased/>
  <w15:docId w15:val="{142496C5-FAD4-4B76-8497-E9C0CDE11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774DB"/>
    <w:pPr>
      <w:keepNext/>
      <w:keepLines/>
      <w:widowControl w:val="0"/>
      <w:autoSpaceDE w:val="0"/>
      <w:autoSpaceDN w:val="0"/>
      <w:spacing w:before="40" w:after="0" w:line="240" w:lineRule="auto"/>
      <w:outlineLvl w:val="1"/>
    </w:pPr>
    <w:rPr>
      <w:rFonts w:ascii="Arial" w:eastAsiaTheme="majorEastAsia" w:hAnsi="Arial" w:cstheme="majorBidi"/>
      <w:b/>
      <w:color w:val="385623" w:themeColor="accent6" w:themeShade="80"/>
      <w:sz w:val="32"/>
      <w:szCs w:val="26"/>
      <w:u w:val="single"/>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DB"/>
    <w:rPr>
      <w:rFonts w:ascii="Arial" w:eastAsiaTheme="majorEastAsia" w:hAnsi="Arial" w:cstheme="majorBidi"/>
      <w:b/>
      <w:color w:val="385623" w:themeColor="accent6" w:themeShade="80"/>
      <w:sz w:val="32"/>
      <w:szCs w:val="26"/>
      <w:u w:val="single"/>
      <w:lang w:bidi="en-US"/>
    </w:rPr>
  </w:style>
  <w:style w:type="paragraph" w:styleId="ListParagraph">
    <w:name w:val="List Paragraph"/>
    <w:basedOn w:val="Normal"/>
    <w:uiPriority w:val="34"/>
    <w:qFormat/>
    <w:rsid w:val="00940357"/>
    <w:pPr>
      <w:ind w:left="720"/>
      <w:contextualSpacing/>
    </w:pPr>
  </w:style>
  <w:style w:type="character" w:styleId="CommentReference">
    <w:name w:val="annotation reference"/>
    <w:basedOn w:val="DefaultParagraphFont"/>
    <w:uiPriority w:val="99"/>
    <w:semiHidden/>
    <w:unhideWhenUsed/>
    <w:rsid w:val="00461F0D"/>
    <w:rPr>
      <w:sz w:val="16"/>
      <w:szCs w:val="16"/>
    </w:rPr>
  </w:style>
  <w:style w:type="paragraph" w:styleId="CommentText">
    <w:name w:val="annotation text"/>
    <w:basedOn w:val="Normal"/>
    <w:link w:val="CommentTextChar"/>
    <w:uiPriority w:val="99"/>
    <w:semiHidden/>
    <w:unhideWhenUsed/>
    <w:rsid w:val="00461F0D"/>
    <w:pPr>
      <w:spacing w:line="240" w:lineRule="auto"/>
    </w:pPr>
    <w:rPr>
      <w:sz w:val="20"/>
      <w:szCs w:val="20"/>
    </w:rPr>
  </w:style>
  <w:style w:type="character" w:customStyle="1" w:styleId="CommentTextChar">
    <w:name w:val="Comment Text Char"/>
    <w:basedOn w:val="DefaultParagraphFont"/>
    <w:link w:val="CommentText"/>
    <w:uiPriority w:val="99"/>
    <w:semiHidden/>
    <w:rsid w:val="00461F0D"/>
    <w:rPr>
      <w:sz w:val="20"/>
      <w:szCs w:val="20"/>
    </w:rPr>
  </w:style>
  <w:style w:type="paragraph" w:styleId="CommentSubject">
    <w:name w:val="annotation subject"/>
    <w:basedOn w:val="CommentText"/>
    <w:next w:val="CommentText"/>
    <w:link w:val="CommentSubjectChar"/>
    <w:uiPriority w:val="99"/>
    <w:semiHidden/>
    <w:unhideWhenUsed/>
    <w:rsid w:val="00461F0D"/>
    <w:rPr>
      <w:b/>
      <w:bCs/>
    </w:rPr>
  </w:style>
  <w:style w:type="character" w:customStyle="1" w:styleId="CommentSubjectChar">
    <w:name w:val="Comment Subject Char"/>
    <w:basedOn w:val="CommentTextChar"/>
    <w:link w:val="CommentSubject"/>
    <w:uiPriority w:val="99"/>
    <w:semiHidden/>
    <w:rsid w:val="00461F0D"/>
    <w:rPr>
      <w:b/>
      <w:bCs/>
      <w:sz w:val="20"/>
      <w:szCs w:val="20"/>
    </w:rPr>
  </w:style>
  <w:style w:type="paragraph" w:styleId="BalloonText">
    <w:name w:val="Balloon Text"/>
    <w:basedOn w:val="Normal"/>
    <w:link w:val="BalloonTextChar"/>
    <w:uiPriority w:val="99"/>
    <w:semiHidden/>
    <w:unhideWhenUsed/>
    <w:rsid w:val="00461F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1F0D"/>
    <w:rPr>
      <w:rFonts w:ascii="Segoe UI" w:hAnsi="Segoe UI" w:cs="Segoe UI"/>
      <w:sz w:val="18"/>
      <w:szCs w:val="18"/>
    </w:rPr>
  </w:style>
  <w:style w:type="paragraph" w:styleId="NormalWeb">
    <w:name w:val="Normal (Web)"/>
    <w:basedOn w:val="Normal"/>
    <w:uiPriority w:val="99"/>
    <w:semiHidden/>
    <w:unhideWhenUsed/>
    <w:rsid w:val="00773754"/>
    <w:pPr>
      <w:spacing w:after="0" w:line="240" w:lineRule="auto"/>
    </w:pPr>
    <w:rPr>
      <w:rFonts w:ascii="Times New Roman" w:hAnsi="Times New Roman" w:cs="Times New Roman"/>
      <w:sz w:val="24"/>
      <w:szCs w:val="24"/>
    </w:rPr>
  </w:style>
  <w:style w:type="character" w:customStyle="1" w:styleId="help-block1">
    <w:name w:val="help-block1"/>
    <w:basedOn w:val="DefaultParagraphFont"/>
    <w:rsid w:val="00A26056"/>
    <w:rPr>
      <w:vanish w:val="0"/>
      <w:webHidden w:val="0"/>
      <w:color w:val="7F8177"/>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7300978">
      <w:bodyDiv w:val="1"/>
      <w:marLeft w:val="0"/>
      <w:marRight w:val="0"/>
      <w:marTop w:val="0"/>
      <w:marBottom w:val="0"/>
      <w:divBdr>
        <w:top w:val="none" w:sz="0" w:space="0" w:color="auto"/>
        <w:left w:val="none" w:sz="0" w:space="0" w:color="auto"/>
        <w:bottom w:val="none" w:sz="0" w:space="0" w:color="auto"/>
        <w:right w:val="none" w:sz="0" w:space="0" w:color="auto"/>
      </w:divBdr>
    </w:div>
    <w:div w:id="863908409">
      <w:bodyDiv w:val="1"/>
      <w:marLeft w:val="0"/>
      <w:marRight w:val="0"/>
      <w:marTop w:val="0"/>
      <w:marBottom w:val="0"/>
      <w:divBdr>
        <w:top w:val="none" w:sz="0" w:space="0" w:color="auto"/>
        <w:left w:val="none" w:sz="0" w:space="0" w:color="auto"/>
        <w:bottom w:val="none" w:sz="0" w:space="0" w:color="auto"/>
        <w:right w:val="none" w:sz="0" w:space="0" w:color="auto"/>
      </w:divBdr>
      <w:divsChild>
        <w:div w:id="1040319046">
          <w:marLeft w:val="0"/>
          <w:marRight w:val="0"/>
          <w:marTop w:val="0"/>
          <w:marBottom w:val="0"/>
          <w:divBdr>
            <w:top w:val="none" w:sz="0" w:space="0" w:color="auto"/>
            <w:left w:val="none" w:sz="0" w:space="0" w:color="auto"/>
            <w:bottom w:val="none" w:sz="0" w:space="0" w:color="auto"/>
            <w:right w:val="none" w:sz="0" w:space="0" w:color="auto"/>
          </w:divBdr>
          <w:divsChild>
            <w:div w:id="321661660">
              <w:marLeft w:val="0"/>
              <w:marRight w:val="0"/>
              <w:marTop w:val="0"/>
              <w:marBottom w:val="0"/>
              <w:divBdr>
                <w:top w:val="none" w:sz="0" w:space="0" w:color="auto"/>
                <w:left w:val="none" w:sz="0" w:space="0" w:color="auto"/>
                <w:bottom w:val="none" w:sz="0" w:space="0" w:color="auto"/>
                <w:right w:val="none" w:sz="0" w:space="0" w:color="auto"/>
              </w:divBdr>
              <w:divsChild>
                <w:div w:id="433401750">
                  <w:marLeft w:val="150"/>
                  <w:marRight w:val="150"/>
                  <w:marTop w:val="150"/>
                  <w:marBottom w:val="150"/>
                  <w:divBdr>
                    <w:top w:val="none" w:sz="0" w:space="0" w:color="auto"/>
                    <w:left w:val="none" w:sz="0" w:space="0" w:color="auto"/>
                    <w:bottom w:val="none" w:sz="0" w:space="0" w:color="auto"/>
                    <w:right w:val="none" w:sz="0" w:space="0" w:color="auto"/>
                  </w:divBdr>
                  <w:divsChild>
                    <w:div w:id="1666595014">
                      <w:marLeft w:val="0"/>
                      <w:marRight w:val="0"/>
                      <w:marTop w:val="0"/>
                      <w:marBottom w:val="0"/>
                      <w:divBdr>
                        <w:top w:val="single" w:sz="6" w:space="0" w:color="F8F5F0"/>
                        <w:left w:val="single" w:sz="6" w:space="0" w:color="F8F5F0"/>
                        <w:bottom w:val="single" w:sz="6" w:space="0" w:color="F8F5F0"/>
                        <w:right w:val="single" w:sz="6" w:space="0" w:color="F8F5F0"/>
                      </w:divBdr>
                      <w:divsChild>
                        <w:div w:id="3327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8E3AF28-E2E5-4513-BE8B-E898F73E1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2349</Words>
  <Characters>13390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CDPH</Company>
  <LinksUpToDate>false</LinksUpToDate>
  <CharactersWithSpaces>15708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Sidhu, Gursimran@CDPH</dc:creator>
  <cp:keywords/>
  <dc:description/>
  <cp:lastModifiedBy>Samuel, Michael@CDPH</cp:lastModifiedBy>
  <cp:revision>10</cp:revision>
  <dcterms:created xsi:type="dcterms:W3CDTF">2018-10-23T18:29:00Z</dcterms:created>
  <dcterms:modified xsi:type="dcterms:W3CDTF">2018-10-24T19:10:00Z</dcterms:modified>
</cp:coreProperties>
</file>