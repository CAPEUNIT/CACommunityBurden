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7E4" w:rsidRDefault="001417E4" w:rsidP="001417E4">
      <w:r>
        <w:t xml:space="preserve">The list of CAUSES in the app </w:t>
      </w:r>
      <w:proofErr w:type="gramStart"/>
      <w:ins w:id="0" w:author="Nagasako, Julie@CDPH" w:date="2018-10-24T16:23:00Z">
        <w:r w:rsidR="0059757F">
          <w:t>is</w:t>
        </w:r>
      </w:ins>
      <w:del w:id="1" w:author="Nagasako, Julie@CDPH" w:date="2018-10-24T16:23:00Z">
        <w:r w:rsidDel="0059757F">
          <w:delText>are</w:delText>
        </w:r>
      </w:del>
      <w:r>
        <w:t xml:space="preserve"> based</w:t>
      </w:r>
      <w:proofErr w:type="gramEnd"/>
      <w:r>
        <w:t xml:space="preserve"> on a hierarchal outline arrangement of about 70 conditions. The basis for this outline is the Global Burden of Disease (GBD) Study condition structure, with modifications made to enhance the usefulness and applicability for U.S. public health priorities and programs. </w:t>
      </w:r>
    </w:p>
    <w:p w:rsidR="00293471" w:rsidRDefault="00293471" w:rsidP="001417E4">
      <w:pPr>
        <w:rPr>
          <w:ins w:id="2" w:author="Nagasako, Julie@CDPH" w:date="2018-10-24T16:38:00Z"/>
        </w:rPr>
      </w:pPr>
      <w:ins w:id="3" w:author="Nagasako, Julie@CDPH" w:date="2018-10-24T16:35:00Z">
        <w:r>
          <w:t xml:space="preserve">Depending on the geographic </w:t>
        </w:r>
        <w:proofErr w:type="gramStart"/>
        <w:r>
          <w:t>level</w:t>
        </w:r>
        <w:proofErr w:type="gramEnd"/>
        <w:r>
          <w:t xml:space="preserve"> selected, </w:t>
        </w:r>
      </w:ins>
      <w:ins w:id="4" w:author="Nagasako, Julie@CDPH" w:date="2018-10-24T16:36:00Z">
        <w:r>
          <w:t xml:space="preserve">different levels of detail in the cause list will be </w:t>
        </w:r>
      </w:ins>
      <w:ins w:id="5" w:author="Nagasako, Julie@CDPH" w:date="2018-10-24T16:37:00Z">
        <w:r>
          <w:t>available</w:t>
        </w:r>
      </w:ins>
      <w:ins w:id="6" w:author="Nagasako, Julie@CDPH" w:date="2018-10-24T16:36:00Z">
        <w:r>
          <w:t>.</w:t>
        </w:r>
      </w:ins>
    </w:p>
    <w:p w:rsidR="001417E4" w:rsidRDefault="00293471" w:rsidP="001417E4">
      <w:ins w:id="7" w:author="Nagasako, Julie@CDPH" w:date="2018-10-24T16:36:00Z">
        <w:r>
          <w:t xml:space="preserve"> </w:t>
        </w:r>
      </w:ins>
      <w:ins w:id="8" w:author="Nagasako, Julie@CDPH" w:date="2018-10-24T16:35:00Z">
        <w:r>
          <w:t xml:space="preserve"> </w:t>
        </w:r>
      </w:ins>
    </w:p>
    <w:p w:rsidR="001417E4" w:rsidRDefault="001417E4" w:rsidP="001417E4">
      <w:r>
        <w:t xml:space="preserve"> </w:t>
      </w:r>
      <w:del w:id="9" w:author="Nagasako, Julie@CDPH" w:date="2018-10-24T16:24:00Z">
        <w:r w:rsidDel="0059757F">
          <w:delText xml:space="preserve">Above the "Top Level" of the outline is </w:delText>
        </w:r>
      </w:del>
      <w:r>
        <w:t>"All Causes", includ</w:t>
      </w:r>
      <w:ins w:id="10" w:author="Nagasako, Julie@CDPH" w:date="2018-10-24T16:25:00Z">
        <w:r w:rsidR="0059757F">
          <w:t>es</w:t>
        </w:r>
      </w:ins>
      <w:del w:id="11" w:author="Nagasako, Julie@CDPH" w:date="2018-10-24T16:25:00Z">
        <w:r w:rsidDel="0059757F">
          <w:delText>ing</w:delText>
        </w:r>
      </w:del>
      <w:r>
        <w:t xml:space="preserve"> all deaths from any cause (including those with missing cause information)</w:t>
      </w:r>
      <w:ins w:id="12" w:author="Nagasako, Julie@CDPH" w:date="2018-10-24T16:38:00Z">
        <w:r w:rsidR="00293471">
          <w:t>, and is available in all views (except when ranking by cause)</w:t>
        </w:r>
      </w:ins>
      <w:del w:id="13" w:author="Nagasako, Julie@CDPH" w:date="2018-10-24T16:38:00Z">
        <w:r w:rsidDel="00293471">
          <w:delText xml:space="preserve">. </w:delText>
        </w:r>
      </w:del>
    </w:p>
    <w:p w:rsidR="001417E4" w:rsidRDefault="001417E4" w:rsidP="001417E4">
      <w:pPr>
        <w:rPr>
          <w:ins w:id="14" w:author="Nagasako, Julie@CDPH" w:date="2018-10-24T16:48:00Z"/>
        </w:rPr>
      </w:pPr>
    </w:p>
    <w:p w:rsidR="0064742D" w:rsidRDefault="0064742D" w:rsidP="001417E4">
      <w:pPr>
        <w:rPr>
          <w:ins w:id="15" w:author="Nagasako, Julie@CDPH" w:date="2018-10-24T16:48:00Z"/>
        </w:rPr>
      </w:pPr>
      <w:ins w:id="16" w:author="Nagasako, Julie@CDPH" w:date="2018-10-24T16:48:00Z">
        <w:r>
          <w:t xml:space="preserve">County:          </w:t>
        </w:r>
      </w:ins>
      <w:ins w:id="17" w:author="Nagasako, Julie@CDPH" w:date="2018-10-24T16:49:00Z">
        <w:r>
          <w:t xml:space="preserve">  </w:t>
        </w:r>
      </w:ins>
      <w:ins w:id="18" w:author="Nagasako, Julie@CDPH" w:date="2018-10-24T16:48:00Z">
        <w:r>
          <w:t>Top Level, Public Health Level, Detail Level</w:t>
        </w:r>
      </w:ins>
    </w:p>
    <w:p w:rsidR="0064742D" w:rsidRDefault="0064742D" w:rsidP="001417E4">
      <w:pPr>
        <w:rPr>
          <w:ins w:id="19" w:author="Nagasako, Julie@CDPH" w:date="2018-10-24T16:49:00Z"/>
        </w:rPr>
      </w:pPr>
      <w:ins w:id="20" w:author="Nagasako, Julie@CDPH" w:date="2018-10-24T16:48:00Z">
        <w:r>
          <w:t xml:space="preserve">Community:  </w:t>
        </w:r>
      </w:ins>
      <w:ins w:id="21" w:author="Nagasako, Julie@CDPH" w:date="2018-10-24T16:49:00Z">
        <w:r>
          <w:t xml:space="preserve">  Top Level, Public Health Level</w:t>
        </w:r>
      </w:ins>
    </w:p>
    <w:p w:rsidR="0064742D" w:rsidRDefault="0064742D" w:rsidP="001417E4">
      <w:pPr>
        <w:rPr>
          <w:ins w:id="22" w:author="Nagasako, Julie@CDPH" w:date="2018-10-24T16:48:00Z"/>
        </w:rPr>
      </w:pPr>
      <w:ins w:id="23" w:author="Nagasako, Julie@CDPH" w:date="2018-10-24T16:49:00Z">
        <w:r>
          <w:t>Census Tract:   Top Level</w:t>
        </w:r>
      </w:ins>
    </w:p>
    <w:p w:rsidR="0064742D" w:rsidRDefault="0064742D" w:rsidP="001417E4">
      <w:pPr>
        <w:rPr>
          <w:ins w:id="24" w:author="Nagasako, Julie@CDPH" w:date="2018-10-24T16:48:00Z"/>
        </w:rPr>
      </w:pPr>
    </w:p>
    <w:p w:rsidR="0064742D" w:rsidRDefault="0064742D" w:rsidP="001417E4"/>
    <w:p w:rsidR="0059757F" w:rsidRDefault="001417E4" w:rsidP="001417E4">
      <w:pPr>
        <w:rPr>
          <w:ins w:id="25" w:author="Nagasako, Julie@CDPH" w:date="2018-10-24T16:24:00Z"/>
        </w:rPr>
      </w:pPr>
      <w:r>
        <w:t xml:space="preserve"> The "Top Level" of the outline includes a mutually exclusive and exhaustive set of five high-level conditions: </w:t>
      </w:r>
    </w:p>
    <w:p w:rsidR="001417E4" w:rsidRDefault="001417E4" w:rsidP="001417E4">
      <w:r>
        <w:t>• Communicable, Maternal, and Perinatal Conditions</w:t>
      </w:r>
    </w:p>
    <w:p w:rsidR="001417E4" w:rsidRDefault="001417E4" w:rsidP="001417E4">
      <w:r>
        <w:t>•Coronary Heart Disease</w:t>
      </w:r>
    </w:p>
    <w:p w:rsidR="001417E4" w:rsidRDefault="001417E4" w:rsidP="001417E4">
      <w:r>
        <w:t>• Cancer/Malignant Neoplasms</w:t>
      </w:r>
    </w:p>
    <w:p w:rsidR="001417E4" w:rsidRDefault="001417E4" w:rsidP="001417E4">
      <w:r>
        <w:t>•Other Chronic Conditions</w:t>
      </w:r>
    </w:p>
    <w:p w:rsidR="001417E4" w:rsidRDefault="001417E4" w:rsidP="001417E4">
      <w:r>
        <w:t>•Injury</w:t>
      </w:r>
    </w:p>
    <w:p w:rsidR="001417E4" w:rsidRDefault="001417E4" w:rsidP="001417E4">
      <w:r>
        <w:t xml:space="preserve">At the census-tract geographic level, only this "Top Level" set of conditions is available in the app. Because of the large numbers of deaths in these broad categories, this Top Level will be particularly useful for looking at differences within and between small geographic areas. </w:t>
      </w:r>
    </w:p>
    <w:p w:rsidR="001417E4" w:rsidRDefault="001417E4" w:rsidP="001417E4"/>
    <w:p w:rsidR="001417E4" w:rsidRDefault="001417E4" w:rsidP="001417E4">
      <w:r>
        <w:t xml:space="preserve"> The next level, the "Public Health Level", is a separate mutually exclusive and exhaustive list of about 60 conditions (e.g. "Respiratory infections", "Trachea, bronchus and lung cancers", "Alzheimer disease and other dementias", "Suicide/Self-harm", etc.) "</w:t>
      </w:r>
      <w:proofErr w:type="gramStart"/>
      <w:r>
        <w:t>under</w:t>
      </w:r>
      <w:proofErr w:type="gramEnd"/>
      <w:r>
        <w:t xml:space="preserve">" the "Top Level" categories. Because of the greater clinical detail and public health program specificity of this level, we believe the level will provide the greatest insights and the most meaningful rankings of conditions at the county and community levels. </w:t>
      </w:r>
    </w:p>
    <w:p w:rsidR="001417E4" w:rsidRDefault="001417E4" w:rsidP="001417E4"/>
    <w:p w:rsidR="001417E4" w:rsidRDefault="001417E4" w:rsidP="001417E4">
      <w:r>
        <w:t xml:space="preserve"> Below this, the "Detail Level" includes a few "Public Health Level" conditions broken down into more detail (e.g. Lymphomas and multiple myeloma, is broken down into Hodgkin lymphoma, Non-Hodgkin </w:t>
      </w:r>
      <w:r>
        <w:lastRenderedPageBreak/>
        <w:t xml:space="preserve">lymphoma and Multiple myeloma). These detailed conditions are only available in the app at the county level of geography. </w:t>
      </w:r>
    </w:p>
    <w:p w:rsidR="001417E4" w:rsidRDefault="001417E4" w:rsidP="001417E4"/>
    <w:p w:rsidR="00FC4935" w:rsidRDefault="001417E4" w:rsidP="001417E4">
      <w:pPr>
        <w:rPr>
          <w:ins w:id="26" w:author="Nagasako, Julie@CDPH" w:date="2018-10-24T16:52:00Z"/>
        </w:rPr>
      </w:pPr>
      <w:r>
        <w:t xml:space="preserve"> Not shown in the app, is the underlying "Base Level". </w:t>
      </w:r>
      <w:proofErr w:type="gramStart"/>
      <w:r>
        <w:t>Each and every</w:t>
      </w:r>
      <w:proofErr w:type="gramEnd"/>
      <w:r>
        <w:t xml:space="preserve"> condition in the "Base Level" rolls up to one and only one "Public Health Level" condition (regardless of whether the "Base Level" condition is shown in the "Detail Level"). </w:t>
      </w:r>
    </w:p>
    <w:p w:rsidR="00FC4935" w:rsidRDefault="00FC4935" w:rsidP="001417E4">
      <w:pPr>
        <w:rPr>
          <w:ins w:id="27" w:author="Nagasako, Julie@CDPH" w:date="2018-10-24T16:52:00Z"/>
        </w:rPr>
      </w:pPr>
    </w:p>
    <w:p w:rsidR="001417E4" w:rsidRDefault="001417E4" w:rsidP="001417E4">
      <w:r>
        <w:t xml:space="preserve">A diagram showing this </w:t>
      </w:r>
      <w:ins w:id="28" w:author="Nagasako, Julie@CDPH" w:date="2018-10-24T16:53:00Z">
        <w:r w:rsidR="00FC4935">
          <w:t xml:space="preserve">cause list </w:t>
        </w:r>
      </w:ins>
      <w:proofErr w:type="spellStart"/>
      <w:r>
        <w:t>hierarchy</w:t>
      </w:r>
      <w:del w:id="29" w:author="Nagasako, Julie@CDPH" w:date="2018-10-24T16:52:00Z">
        <w:r w:rsidDel="00FC4935">
          <w:delText>, and the lis</w:delText>
        </w:r>
      </w:del>
      <w:del w:id="30" w:author="Nagasako, Julie@CDPH" w:date="2018-10-24T16:53:00Z">
        <w:r w:rsidDel="00FC4935">
          <w:delText xml:space="preserve">t of "Base Level" conditions </w:delText>
        </w:r>
      </w:del>
      <w:r>
        <w:t>is</w:t>
      </w:r>
      <w:proofErr w:type="spellEnd"/>
      <w:r>
        <w:t xml:space="preserve"> available by clicking the "Cause List Info" link. Additional information, including a link to the list of detailed ICD-10 codes </w:t>
      </w:r>
      <w:del w:id="31" w:author="Nagasako, Julie@CDPH" w:date="2018-10-24T16:54:00Z">
        <w:r w:rsidDel="00FC4935">
          <w:delText xml:space="preserve">that make up each "Base level" condition </w:delText>
        </w:r>
      </w:del>
      <w:ins w:id="32" w:author="Nagasako, Julie@CDPH" w:date="2018-10-24T16:54:00Z">
        <w:r w:rsidR="00FC4935">
          <w:t xml:space="preserve"> </w:t>
        </w:r>
      </w:ins>
      <w:ins w:id="33" w:author="Nagasako, Julie@CDPH" w:date="2018-10-24T16:55:00Z">
        <w:r w:rsidR="00FC4935">
          <w:t xml:space="preserve">as they </w:t>
        </w:r>
      </w:ins>
      <w:ins w:id="34" w:author="Nagasako, Julie@CDPH" w:date="2018-10-24T16:54:00Z">
        <w:r w:rsidR="00FC4935">
          <w:t>map</w:t>
        </w:r>
      </w:ins>
      <w:ins w:id="35" w:author="Nagasako, Julie@CDPH" w:date="2018-10-24T16:55:00Z">
        <w:r w:rsidR="00FC4935">
          <w:t xml:space="preserve"> </w:t>
        </w:r>
      </w:ins>
      <w:ins w:id="36" w:author="Nagasako, Julie@CDPH" w:date="2018-10-24T16:54:00Z">
        <w:r w:rsidR="00FC4935">
          <w:t>to</w:t>
        </w:r>
      </w:ins>
      <w:ins w:id="37" w:author="Nagasako, Julie@CDPH" w:date="2018-10-24T16:55:00Z">
        <w:r w:rsidR="00FC4935">
          <w:t xml:space="preserve"> all conditions</w:t>
        </w:r>
      </w:ins>
      <w:ins w:id="38" w:author="Nagasako, Julie@CDPH" w:date="2018-10-24T16:54:00Z">
        <w:r w:rsidR="00FC4935">
          <w:t xml:space="preserve"> </w:t>
        </w:r>
      </w:ins>
      <w:proofErr w:type="gramStart"/>
      <w:r>
        <w:t>can be found</w:t>
      </w:r>
      <w:proofErr w:type="gramEnd"/>
      <w:r>
        <w:t xml:space="preserve"> on the Technical Tab. </w:t>
      </w:r>
    </w:p>
    <w:p w:rsidR="001417E4" w:rsidRDefault="001417E4" w:rsidP="001417E4"/>
    <w:p w:rsidR="00964709" w:rsidRDefault="001417E4" w:rsidP="001417E4">
      <w:pPr>
        <w:rPr>
          <w:ins w:id="39" w:author="Nagasako, Julie@CDPH" w:date="2018-10-24T16:58:00Z"/>
        </w:rPr>
      </w:pPr>
      <w:r>
        <w:t xml:space="preserve"> We welcome comments and suggested changes to any aspect of our hierarchal list.</w:t>
      </w:r>
    </w:p>
    <w:p w:rsidR="00964709" w:rsidRDefault="00964709" w:rsidP="001417E4">
      <w:pPr>
        <w:rPr>
          <w:ins w:id="40" w:author="Nagasako, Julie@CDPH" w:date="2018-10-24T16:58:00Z"/>
        </w:rPr>
      </w:pPr>
    </w:p>
    <w:p w:rsidR="00964709" w:rsidRDefault="00964709" w:rsidP="001417E4">
      <w:pPr>
        <w:rPr>
          <w:ins w:id="41" w:author="Nagasako, Julie@CDPH" w:date="2018-10-24T16:58:00Z"/>
        </w:rPr>
      </w:pPr>
      <w:bookmarkStart w:id="42" w:name="_GoBack"/>
      <w:bookmarkEnd w:id="42"/>
    </w:p>
    <w:p w:rsidR="00964709" w:rsidRDefault="00964709" w:rsidP="001417E4">
      <w:pPr>
        <w:rPr>
          <w:ins w:id="43" w:author="Nagasako, Julie@CDPH" w:date="2018-10-24T16:58:00Z"/>
        </w:rPr>
      </w:pPr>
    </w:p>
    <w:p w:rsidR="00964709" w:rsidRDefault="00964709" w:rsidP="001417E4">
      <w:pPr>
        <w:rPr>
          <w:ins w:id="44" w:author="Nagasako, Julie@CDPH" w:date="2018-10-24T16:58:00Z"/>
        </w:rPr>
      </w:pPr>
      <w:ins w:id="45" w:author="Nagasako, Julie@CDPH" w:date="2018-10-24T16:58:00Z">
        <w:r>
          <w:t>HELP</w:t>
        </w:r>
      </w:ins>
    </w:p>
    <w:p w:rsidR="00964709" w:rsidRDefault="00964709" w:rsidP="00964709">
      <w:pPr>
        <w:rPr>
          <w:ins w:id="46" w:author="Nagasako, Julie@CDPH" w:date="2018-10-24T16:58:00Z"/>
        </w:rPr>
      </w:pPr>
      <w:ins w:id="47" w:author="Nagasako, Julie@CDPH" w:date="2018-10-24T16:58:00Z">
        <w:r>
          <w:t xml:space="preserve">The list of CAUSES in the app </w:t>
        </w:r>
        <w:proofErr w:type="gramStart"/>
        <w:r>
          <w:t>is based</w:t>
        </w:r>
        <w:proofErr w:type="gramEnd"/>
        <w:r>
          <w:t xml:space="preserve"> on a hierarchal outline arrangement of about 70 conditions. The basis for this outline is the Global Burden of Disease (GBD) Study condition structure, with modifications made to enhance the usefulness and applicability for U.S. public health priorities and programs. </w:t>
        </w:r>
      </w:ins>
    </w:p>
    <w:p w:rsidR="00964709" w:rsidRDefault="00964709" w:rsidP="00964709">
      <w:pPr>
        <w:rPr>
          <w:ins w:id="48" w:author="Nagasako, Julie@CDPH" w:date="2018-10-24T16:59:00Z"/>
        </w:rPr>
      </w:pPr>
    </w:p>
    <w:p w:rsidR="00964709" w:rsidRDefault="00964709" w:rsidP="00964709">
      <w:pPr>
        <w:rPr>
          <w:ins w:id="49" w:author="Nagasako, Julie@CDPH" w:date="2018-10-24T16:58:00Z"/>
        </w:rPr>
      </w:pPr>
      <w:ins w:id="50" w:author="Nagasako, Julie@CDPH" w:date="2018-10-24T16:58:00Z">
        <w:r>
          <w:t xml:space="preserve">Depending on the geographic </w:t>
        </w:r>
        <w:proofErr w:type="gramStart"/>
        <w:r>
          <w:t>level</w:t>
        </w:r>
        <w:proofErr w:type="gramEnd"/>
        <w:r>
          <w:t xml:space="preserve"> selected, different levels of detail in the cause list will be available.</w:t>
        </w:r>
      </w:ins>
      <w:ins w:id="51" w:author="Nagasako, Julie@CDPH" w:date="2018-10-24T17:08:00Z">
        <w:r>
          <w:t xml:space="preserve">  </w:t>
        </w:r>
        <w:r w:rsidR="007D2B5D">
          <w:t xml:space="preserve">The more </w:t>
        </w:r>
      </w:ins>
      <w:ins w:id="52" w:author="Nagasako, Julie@CDPH" w:date="2018-10-24T17:10:00Z">
        <w:r w:rsidR="007D2B5D">
          <w:t>granular</w:t>
        </w:r>
      </w:ins>
      <w:ins w:id="53" w:author="Nagasako, Julie@CDPH" w:date="2018-10-24T17:08:00Z">
        <w:r w:rsidR="007D2B5D">
          <w:t xml:space="preserve"> the geographic level, the less </w:t>
        </w:r>
      </w:ins>
      <w:ins w:id="54" w:author="Nagasako, Julie@CDPH" w:date="2018-10-24T17:10:00Z">
        <w:r w:rsidR="007D2B5D">
          <w:t xml:space="preserve">granular </w:t>
        </w:r>
      </w:ins>
      <w:ins w:id="55" w:author="Nagasako, Julie@CDPH" w:date="2018-10-24T17:08:00Z">
        <w:r w:rsidR="007D2B5D">
          <w:t>the cause list w</w:t>
        </w:r>
      </w:ins>
      <w:ins w:id="56" w:author="Nagasako, Julie@CDPH" w:date="2018-10-24T17:10:00Z">
        <w:r w:rsidR="007D2B5D">
          <w:t>ill</w:t>
        </w:r>
      </w:ins>
      <w:ins w:id="57" w:author="Nagasako, Julie@CDPH" w:date="2018-10-24T17:08:00Z">
        <w:r w:rsidR="007D2B5D">
          <w:t xml:space="preserve"> </w:t>
        </w:r>
      </w:ins>
      <w:ins w:id="58" w:author="Nagasako, Julie@CDPH" w:date="2018-10-24T17:09:00Z">
        <w:r w:rsidR="007D2B5D">
          <w:t>become</w:t>
        </w:r>
      </w:ins>
      <w:ins w:id="59" w:author="Nagasako, Julie@CDPH" w:date="2018-10-24T17:08:00Z">
        <w:r w:rsidR="007D2B5D">
          <w:t>,</w:t>
        </w:r>
      </w:ins>
      <w:ins w:id="60" w:author="Nagasako, Julie@CDPH" w:date="2018-10-24T17:09:00Z">
        <w:r w:rsidR="007D2B5D">
          <w:t xml:space="preserve"> for statistical </w:t>
        </w:r>
      </w:ins>
      <w:ins w:id="61" w:author="Nagasako, Julie@CDPH" w:date="2018-10-24T17:10:00Z">
        <w:r w:rsidR="007D2B5D">
          <w:t xml:space="preserve">stability. </w:t>
        </w:r>
      </w:ins>
    </w:p>
    <w:p w:rsidR="00964709" w:rsidRDefault="00964709" w:rsidP="00964709">
      <w:pPr>
        <w:rPr>
          <w:ins w:id="62" w:author="Nagasako, Julie@CDPH" w:date="2018-10-24T16:59:00Z"/>
        </w:rPr>
      </w:pPr>
    </w:p>
    <w:p w:rsidR="00964709" w:rsidRDefault="00964709" w:rsidP="00964709">
      <w:pPr>
        <w:rPr>
          <w:ins w:id="63" w:author="Nagasako, Julie@CDPH" w:date="2018-10-24T16:59:00Z"/>
        </w:rPr>
      </w:pPr>
      <w:ins w:id="64" w:author="Nagasako, Julie@CDPH" w:date="2018-10-24T17:00:00Z">
        <w:r>
          <w:t xml:space="preserve">The "Top Level" of the outline includes a mutually exclusive and exhaustive set of five high-level conditions. </w:t>
        </w:r>
      </w:ins>
    </w:p>
    <w:p w:rsidR="00964709" w:rsidRDefault="00964709" w:rsidP="00964709">
      <w:pPr>
        <w:rPr>
          <w:ins w:id="65" w:author="Nagasako, Julie@CDPH" w:date="2018-10-24T17:04:00Z"/>
        </w:rPr>
      </w:pPr>
      <w:ins w:id="66" w:author="Nagasako, Julie@CDPH" w:date="2018-10-24T17:01:00Z">
        <w:r>
          <w:t>T</w:t>
        </w:r>
        <w:r w:rsidRPr="00964709">
          <w:t xml:space="preserve">he "Public Health Level" is a separate mutually exclusive and exhaustive list of about 60 conditions </w:t>
        </w:r>
      </w:ins>
      <w:ins w:id="67" w:author="Nagasako, Julie@CDPH" w:date="2018-10-24T17:03:00Z">
        <w:r>
          <w:t xml:space="preserve">that roll up to </w:t>
        </w:r>
      </w:ins>
      <w:ins w:id="68" w:author="Nagasako, Julie@CDPH" w:date="2018-10-24T17:01:00Z">
        <w:r w:rsidRPr="00964709">
          <w:t>the "Top Level" categories.</w:t>
        </w:r>
      </w:ins>
      <w:ins w:id="69" w:author="Nagasako, Julie@CDPH" w:date="2018-10-24T17:03:00Z">
        <w:r w:rsidRPr="00964709">
          <w:t xml:space="preserve"> </w:t>
        </w:r>
      </w:ins>
      <w:ins w:id="70" w:author="Nagasako, Julie@CDPH" w:date="2018-10-24T17:04:00Z">
        <w:r>
          <w:t xml:space="preserve"> This level provides </w:t>
        </w:r>
      </w:ins>
      <w:ins w:id="71" w:author="Nagasako, Julie@CDPH" w:date="2018-10-24T17:03:00Z">
        <w:r w:rsidRPr="00964709">
          <w:t>greater clinical detail and public health program specificity</w:t>
        </w:r>
      </w:ins>
      <w:ins w:id="72" w:author="Nagasako, Julie@CDPH" w:date="2018-10-24T17:04:00Z">
        <w:r>
          <w:t>.</w:t>
        </w:r>
      </w:ins>
    </w:p>
    <w:p w:rsidR="00964709" w:rsidRDefault="00964709" w:rsidP="00964709">
      <w:pPr>
        <w:rPr>
          <w:ins w:id="73" w:author="Nagasako, Julie@CDPH" w:date="2018-10-24T17:05:00Z"/>
        </w:rPr>
      </w:pPr>
      <w:ins w:id="74" w:author="Nagasako, Julie@CDPH" w:date="2018-10-24T17:04:00Z">
        <w:r>
          <w:t xml:space="preserve">A small number of the Public Health Level </w:t>
        </w:r>
      </w:ins>
      <w:ins w:id="75" w:author="Nagasako, Julie@CDPH" w:date="2018-10-24T17:05:00Z">
        <w:r>
          <w:t>conditions</w:t>
        </w:r>
      </w:ins>
      <w:ins w:id="76" w:author="Nagasako, Julie@CDPH" w:date="2018-10-24T17:04:00Z">
        <w:r>
          <w:t xml:space="preserve"> are </w:t>
        </w:r>
      </w:ins>
      <w:ins w:id="77" w:author="Nagasako, Julie@CDPH" w:date="2018-10-24T17:05:00Z">
        <w:r>
          <w:t>further</w:t>
        </w:r>
      </w:ins>
      <w:ins w:id="78" w:author="Nagasako, Julie@CDPH" w:date="2018-10-24T17:04:00Z">
        <w:r>
          <w:t xml:space="preserve"> </w:t>
        </w:r>
      </w:ins>
      <w:ins w:id="79" w:author="Nagasako, Julie@CDPH" w:date="2018-10-24T17:05:00Z">
        <w:r>
          <w:t>broken</w:t>
        </w:r>
      </w:ins>
      <w:ins w:id="80" w:author="Nagasako, Julie@CDPH" w:date="2018-10-24T17:04:00Z">
        <w:r>
          <w:t xml:space="preserve"> </w:t>
        </w:r>
      </w:ins>
      <w:ins w:id="81" w:author="Nagasako, Julie@CDPH" w:date="2018-10-24T17:05:00Z">
        <w:r>
          <w:t xml:space="preserve">down into the </w:t>
        </w:r>
      </w:ins>
      <w:ins w:id="82" w:author="Nagasako, Julie@CDPH" w:date="2018-10-24T17:04:00Z">
        <w:r w:rsidRPr="00964709">
          <w:t>"Detail Level"</w:t>
        </w:r>
      </w:ins>
      <w:ins w:id="83" w:author="Nagasako, Julie@CDPH" w:date="2018-10-24T17:05:00Z">
        <w:r>
          <w:t>, for yet further specificity.</w:t>
        </w:r>
      </w:ins>
    </w:p>
    <w:p w:rsidR="00964709" w:rsidRDefault="00964709" w:rsidP="00964709">
      <w:pPr>
        <w:rPr>
          <w:ins w:id="84" w:author="Nagasako, Julie@CDPH" w:date="2018-10-24T17:05:00Z"/>
        </w:rPr>
      </w:pPr>
      <w:ins w:id="85" w:author="Nagasako, Julie@CDPH" w:date="2018-10-24T17:05:00Z">
        <w:r>
          <w:t xml:space="preserve"> </w:t>
        </w:r>
      </w:ins>
    </w:p>
    <w:p w:rsidR="00964709" w:rsidRDefault="00964709" w:rsidP="00964709">
      <w:pPr>
        <w:rPr>
          <w:ins w:id="86" w:author="Nagasako, Julie@CDPH" w:date="2018-10-24T16:58:00Z"/>
        </w:rPr>
      </w:pPr>
    </w:p>
    <w:p w:rsidR="00964709" w:rsidRDefault="00964709" w:rsidP="00964709">
      <w:pPr>
        <w:rPr>
          <w:ins w:id="87" w:author="Nagasako, Julie@CDPH" w:date="2018-10-24T16:58:00Z"/>
        </w:rPr>
      </w:pPr>
      <w:ins w:id="88" w:author="Nagasako, Julie@CDPH" w:date="2018-10-24T16:58:00Z">
        <w:r>
          <w:lastRenderedPageBreak/>
          <w:t xml:space="preserve">A diagram showing this </w:t>
        </w:r>
      </w:ins>
      <w:ins w:id="89" w:author="Nagasako, Julie@CDPH" w:date="2018-10-24T17:13:00Z">
        <w:r w:rsidR="007D2B5D">
          <w:t xml:space="preserve">full </w:t>
        </w:r>
      </w:ins>
      <w:ins w:id="90" w:author="Nagasako, Julie@CDPH" w:date="2018-10-24T16:58:00Z">
        <w:r>
          <w:t>cause list hierarchy</w:t>
        </w:r>
      </w:ins>
      <w:ins w:id="91" w:author="Nagasako, Julie@CDPH" w:date="2018-10-24T17:13:00Z">
        <w:r w:rsidR="007D2B5D">
          <w:t xml:space="preserve"> </w:t>
        </w:r>
      </w:ins>
      <w:ins w:id="92" w:author="Nagasako, Julie@CDPH" w:date="2018-10-24T16:58:00Z">
        <w:r>
          <w:t xml:space="preserve">is available by clicking the "Cause List Info" link. Additional information, including a link to the list of detailed ICD-10 codes as they map to all conditions </w:t>
        </w:r>
        <w:proofErr w:type="gramStart"/>
        <w:r>
          <w:t>can be found</w:t>
        </w:r>
        <w:proofErr w:type="gramEnd"/>
        <w:r>
          <w:t xml:space="preserve"> on the Technical Tab. </w:t>
        </w:r>
      </w:ins>
    </w:p>
    <w:p w:rsidR="007D2B5D" w:rsidRDefault="007D2B5D" w:rsidP="00964709">
      <w:pPr>
        <w:rPr>
          <w:ins w:id="93" w:author="Nagasako, Julie@CDPH" w:date="2018-10-24T17:13:00Z"/>
        </w:rPr>
      </w:pPr>
    </w:p>
    <w:p w:rsidR="00964709" w:rsidRPr="001417E4" w:rsidRDefault="00964709" w:rsidP="00964709">
      <w:pPr>
        <w:rPr>
          <w:ins w:id="94" w:author="Nagasako, Julie@CDPH" w:date="2018-10-24T16:58:00Z"/>
        </w:rPr>
      </w:pPr>
      <w:ins w:id="95" w:author="Nagasako, Julie@CDPH" w:date="2018-10-24T16:58:00Z">
        <w:r>
          <w:t>We welcome comments and suggested changes to any aspect of our hierarchal list.</w:t>
        </w:r>
      </w:ins>
      <w:ins w:id="96" w:author="Nagasako, Julie@CDPH" w:date="2018-10-24T17:14:00Z">
        <w:r w:rsidR="007D2B5D">
          <w:t xml:space="preserve"> </w:t>
        </w:r>
      </w:ins>
    </w:p>
    <w:p w:rsidR="00964709" w:rsidRDefault="00964709" w:rsidP="001417E4">
      <w:pPr>
        <w:rPr>
          <w:ins w:id="97" w:author="Nagasako, Julie@CDPH" w:date="2018-10-24T16:58:00Z"/>
        </w:rPr>
      </w:pPr>
    </w:p>
    <w:p w:rsidR="00964709" w:rsidRPr="001417E4" w:rsidRDefault="00964709" w:rsidP="001417E4"/>
    <w:sectPr w:rsidR="00964709" w:rsidRPr="00141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gasako, Julie@CDPH">
    <w15:presenceInfo w15:providerId="AD" w15:userId="S-1-5-21-4097889286-3091099877-3853663367-193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7E4"/>
    <w:rsid w:val="00122038"/>
    <w:rsid w:val="001417E4"/>
    <w:rsid w:val="001948A6"/>
    <w:rsid w:val="00293471"/>
    <w:rsid w:val="0059757F"/>
    <w:rsid w:val="00642A0A"/>
    <w:rsid w:val="0064742D"/>
    <w:rsid w:val="007D2B5D"/>
    <w:rsid w:val="00964709"/>
    <w:rsid w:val="00FC4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5D5A"/>
  <w15:chartTrackingRefBased/>
  <w15:docId w15:val="{FAAA01F5-7D5D-477E-83AF-2BE75F8B6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2E00E9F8</Template>
  <TotalTime>1</TotalTime>
  <Pages>3</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CDPH</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Nagasako, Julie@CDPH</dc:creator>
  <cp:keywords/>
  <dc:description/>
  <cp:lastModifiedBy>Nagasako, Julie@CDPH</cp:lastModifiedBy>
  <cp:revision>2</cp:revision>
  <dcterms:created xsi:type="dcterms:W3CDTF">2018-10-25T00:28:00Z</dcterms:created>
  <dcterms:modified xsi:type="dcterms:W3CDTF">2018-10-25T00:28:00Z</dcterms:modified>
</cp:coreProperties>
</file>