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347BC631" w:rsidR="006D05D4" w:rsidRDefault="00327B30" w:rsidP="006D05D4">
      <w:pPr>
        <w:spacing w:after="0"/>
      </w:pPr>
      <w:r>
        <w:t>Users can select either the state as a whole or</w:t>
      </w:r>
      <w:ins w:id="0" w:author="Nagasako, Julie@CDPH" w:date="2018-09-26T17:01:00Z">
        <w:r w:rsidR="009D1E47">
          <w:t xml:space="preserve"> zoom to</w:t>
        </w:r>
      </w:ins>
      <w:r>
        <w:t xml:space="preserve"> a specific county for </w:t>
      </w:r>
      <w:del w:id="1" w:author="Nagasako, Julie@CDPH" w:date="2018-09-26T16:48:00Z">
        <w:r w:rsidDel="00682CAC">
          <w:delText xml:space="preserve">great </w:delText>
        </w:r>
      </w:del>
      <w:proofErr w:type="spellStart"/>
      <w:r>
        <w:t>subcounty</w:t>
      </w:r>
      <w:proofErr w:type="spellEnd"/>
      <w:r>
        <w:t xml:space="preserve"> detail. </w:t>
      </w:r>
      <w:r w:rsidR="00E3586F">
        <w:t>Users can select from various measures of mortality to assess burden of disease</w:t>
      </w:r>
      <w:r w:rsidR="003B055E">
        <w:t xml:space="preserve">. </w:t>
      </w:r>
      <w:commentRangeStart w:id="2"/>
      <w:commentRangeStart w:id="3"/>
      <w:r w:rsidR="003B055E">
        <w:t>Selecting</w:t>
      </w:r>
      <w:commentRangeEnd w:id="2"/>
      <w:r>
        <w:rPr>
          <w:rStyle w:val="CommentReference"/>
        </w:rPr>
        <w:commentReference w:id="2"/>
      </w:r>
      <w:commentRangeEnd w:id="3"/>
      <w:r w:rsidR="00682CAC">
        <w:rPr>
          <w:rStyle w:val="CommentReference"/>
        </w:rPr>
        <w:commentReference w:id="3"/>
      </w:r>
      <w:r w:rsidR="003B055E">
        <w:t xml:space="preserve">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DB35889"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del w:id="4" w:author="Nagasako, Julie@CDPH" w:date="2018-09-26T17:13:00Z">
        <w:r w:rsidR="006D05D4" w:rsidDel="00F46B7A">
          <w:delText xml:space="preserve">within </w:delText>
        </w:r>
      </w:del>
      <w:ins w:id="5" w:author="Nagasako, Julie@CDPH" w:date="2018-09-26T17:13:00Z">
        <w:r w:rsidR="00F46B7A">
          <w:t xml:space="preserve">for </w:t>
        </w:r>
      </w:ins>
      <w:ins w:id="6" w:author="Nagasako, Julie@CDPH" w:date="2018-09-26T17:06:00Z">
        <w:r w:rsidR="009D1E47">
          <w:t xml:space="preserve">either </w:t>
        </w:r>
      </w:ins>
      <w:del w:id="7" w:author="Nagasako, Julie@CDPH" w:date="2018-09-26T17:05:00Z">
        <w:r w:rsidR="000E38D8" w:rsidDel="009D1E47">
          <w:delText>a subcounty area</w:delText>
        </w:r>
        <w:r w:rsidR="00677BFC" w:rsidDel="009D1E47">
          <w:delText xml:space="preserve">, </w:delText>
        </w:r>
      </w:del>
      <w:r w:rsidR="000E38D8">
        <w:t xml:space="preserve">a </w:t>
      </w:r>
      <w:del w:id="8" w:author="Nagasako, Julie@CDPH" w:date="2018-09-26T17:13:00Z">
        <w:r w:rsidR="000E38D8" w:rsidDel="00F46B7A">
          <w:delText>single</w:delText>
        </w:r>
      </w:del>
      <w:ins w:id="9" w:author="Nagasako, Julie@CDPH" w:date="2018-09-26T17:13:00Z">
        <w:r w:rsidR="00F46B7A">
          <w:t>selected</w:t>
        </w:r>
      </w:ins>
      <w:r w:rsidR="000E38D8">
        <w:t xml:space="preserve"> </w:t>
      </w:r>
      <w:r w:rsidR="00677BFC">
        <w:t>county</w:t>
      </w:r>
      <w:del w:id="10" w:author="Nagasako, Julie@CDPH" w:date="2018-09-26T17:06:00Z">
        <w:r w:rsidR="000E38D8" w:rsidDel="009D1E47">
          <w:delText>,</w:delText>
        </w:r>
      </w:del>
      <w:r w:rsidR="00677BFC">
        <w:t xml:space="preserve"> or the </w:t>
      </w:r>
      <w:ins w:id="11" w:author="Nagasako, Julie@CDPH" w:date="2018-09-26T17:13:00Z">
        <w:r w:rsidR="00F46B7A">
          <w:t xml:space="preserve">whole </w:t>
        </w:r>
      </w:ins>
      <w:r w:rsidR="00677BFC">
        <w:t>state</w:t>
      </w:r>
      <w:del w:id="12" w:author="Nagasako, Julie@CDPH" w:date="2018-09-26T17:13:00Z">
        <w:r w:rsidR="00677BFC" w:rsidDel="00F46B7A">
          <w:delText xml:space="preserve"> as a whole</w:delText>
        </w:r>
      </w:del>
      <w:r w:rsidR="00677BFC">
        <w:t xml:space="preserve">. </w:t>
      </w:r>
      <w:ins w:id="13" w:author="Samuel, Michael@CDPH" w:date="2018-09-27T16:19:00Z">
        <w:r w:rsidR="008B6CCC">
          <w:t xml:space="preserve"> The figure shows the ranking based on five differ</w:t>
        </w:r>
      </w:ins>
      <w:ins w:id="14" w:author="Samuel, Michael@CDPH" w:date="2018-09-27T16:21:00Z">
        <w:r w:rsidR="008B6CCC">
          <w:t xml:space="preserve">ent measures, and can be sorted based on any of these measures.  </w:t>
        </w:r>
      </w:ins>
      <w:ins w:id="15" w:author="Samuel, Michael@CDPH" w:date="2018-09-27T16:22:00Z">
        <w:r w:rsidR="007544AB">
          <w:t>Different insights can be gained by ranking on different measures</w:t>
        </w:r>
      </w:ins>
      <w:ins w:id="16" w:author="Samuel, Michael@CDPH" w:date="2018-09-27T16:24:00Z">
        <w:r w:rsidR="007544AB">
          <w:t xml:space="preserve"> (e.g. ranking on the number of</w:t>
        </w:r>
      </w:ins>
      <w:ins w:id="17" w:author="Samuel, Michael@CDPH" w:date="2018-09-27T16:25:00Z">
        <w:r w:rsidR="007544AB">
          <w:t xml:space="preserve"> </w:t>
        </w:r>
      </w:ins>
      <w:ins w:id="18" w:author="Samuel, Michael@CDPH" w:date="2018-09-27T16:24:00Z">
        <w:r w:rsidR="007544AB">
          <w:t>deaths or “age-adjusted death rates”</w:t>
        </w:r>
      </w:ins>
      <w:ins w:id="19" w:author="Samuel, Michael@CDPH" w:date="2018-09-27T16:25:00Z">
        <w:r w:rsidR="007544AB">
          <w:t xml:space="preserve"> shows the more “typical” ranking of most systems; ranking on mean age at death shows the conditions that impact young people the most, and ranking on SMR show those conditions for which a county has </w:t>
        </w:r>
      </w:ins>
      <w:ins w:id="20" w:author="Samuel, Michael@CDPH" w:date="2018-09-27T16:26:00Z">
        <w:r w:rsidR="007544AB">
          <w:t>particularly</w:t>
        </w:r>
      </w:ins>
      <w:ins w:id="21" w:author="Samuel, Michael@CDPH" w:date="2018-09-27T16:25:00Z">
        <w:r w:rsidR="007544AB">
          <w:t xml:space="preserve"> high rates compared to the State average)</w:t>
        </w:r>
      </w:ins>
      <w:ins w:id="22" w:author="Samuel, Michael@CDPH" w:date="2018-09-27T16:22:00Z">
        <w:r w:rsidR="007544AB">
          <w:t xml:space="preserve">. </w:t>
        </w:r>
      </w:ins>
      <w:moveToRangeStart w:id="23" w:author="Nagasako, Julie@CDPH" w:date="2018-09-26T17:09:00Z" w:name="move525745077"/>
      <w:moveTo w:id="24" w:author="Nagasako, Julie@CDPH" w:date="2018-09-26T17:09:00Z">
        <w:r w:rsidR="00F46B7A">
          <w:t xml:space="preserve">The “levels” option allows users to select between broad or narrow categories of conditions. </w:t>
        </w:r>
      </w:moveTo>
      <w:moveToRangeEnd w:id="23"/>
      <w:ins w:id="25" w:author="Samuel, Michael@CDPH" w:date="2018-09-27T16:27:00Z">
        <w:r w:rsidR="007544AB">
          <w:t xml:space="preserve"> </w:t>
        </w:r>
      </w:ins>
      <w:ins w:id="26" w:author="Samuel, Michael@CDPH" w:date="2018-09-27T16:23:00Z">
        <w:r w:rsidR="007544AB">
          <w:t xml:space="preserve">The “How Many” button determines </w:t>
        </w:r>
      </w:ins>
      <w:del w:id="27" w:author="Samuel, Michael@CDPH" w:date="2018-09-27T16:23:00Z">
        <w:r w:rsidR="00327B30" w:rsidDel="007544AB">
          <w:delText>Users can</w:delText>
        </w:r>
        <w:r w:rsidR="006D05D4" w:rsidDel="007544AB">
          <w:delText xml:space="preserve"> select </w:delText>
        </w:r>
      </w:del>
      <w:r w:rsidR="006D05D4">
        <w:t xml:space="preserve">how </w:t>
      </w:r>
      <w:commentRangeStart w:id="28"/>
      <w:r w:rsidR="006D05D4">
        <w:t xml:space="preserve">many </w:t>
      </w:r>
      <w:commentRangeEnd w:id="28"/>
      <w:r w:rsidR="00F46B7A">
        <w:rPr>
          <w:rStyle w:val="CommentReference"/>
        </w:rPr>
        <w:commentReference w:id="28"/>
      </w:r>
      <w:r w:rsidR="00777E90">
        <w:t>causes of death</w:t>
      </w:r>
      <w:r w:rsidR="006D05D4">
        <w:t xml:space="preserve"> to display on </w:t>
      </w:r>
      <w:r w:rsidR="00576CEC">
        <w:t>the graph.</w:t>
      </w:r>
      <w:r w:rsidR="006D05D4">
        <w:t xml:space="preserve"> </w:t>
      </w:r>
      <w:ins w:id="29" w:author="Nagasako, Julie@CDPH" w:date="2018-09-26T17:10:00Z">
        <w:del w:id="30" w:author="Samuel, Michael@CDPH" w:date="2018-09-27T16:27:00Z">
          <w:r w:rsidR="00F46B7A" w:rsidDel="007544AB">
            <w:delText xml:space="preserve">County level rankings also include the </w:delText>
          </w:r>
        </w:del>
      </w:ins>
      <w:del w:id="31" w:author="Samuel, Michael@CDPH" w:date="2018-09-27T16:27:00Z">
        <w:r w:rsidR="006D05D4" w:rsidDel="007544AB">
          <w:delText xml:space="preserve">SMR is the </w:delText>
        </w:r>
      </w:del>
      <w:ins w:id="32" w:author="Nagasako, Julie@CDPH" w:date="2018-09-26T17:10:00Z">
        <w:del w:id="33" w:author="Samuel, Michael@CDPH" w:date="2018-09-27T16:27:00Z">
          <w:r w:rsidR="00F46B7A" w:rsidDel="007544AB">
            <w:delText>(</w:delText>
          </w:r>
        </w:del>
      </w:ins>
      <w:del w:id="34" w:author="Samuel, Michael@CDPH" w:date="2018-09-27T16:27:00Z">
        <w:r w:rsidR="006D05D4" w:rsidDel="007544AB">
          <w:delText>standard mortality ratio</w:delText>
        </w:r>
      </w:del>
      <w:ins w:id="35" w:author="Nagasako, Julie@CDPH" w:date="2018-09-26T17:10:00Z">
        <w:del w:id="36" w:author="Samuel, Michael@CDPH" w:date="2018-09-27T16:27:00Z">
          <w:r w:rsidR="00F46B7A" w:rsidDel="007544AB">
            <w:delText>)</w:delText>
          </w:r>
        </w:del>
      </w:ins>
      <w:del w:id="37" w:author="Samuel, Michael@CDPH" w:date="2018-09-27T16:27:00Z">
        <w:r w:rsidR="006D05D4" w:rsidDel="007544AB">
          <w:delText xml:space="preserve"> whi</w:delText>
        </w:r>
        <w:r w:rsidR="00777E90" w:rsidDel="007544AB">
          <w:delText>ch is the ratio of the rate in county</w:delText>
        </w:r>
      </w:del>
      <w:ins w:id="38" w:author="Nagasako, Julie@CDPH" w:date="2018-09-26T17:11:00Z">
        <w:del w:id="39" w:author="Samuel, Michael@CDPH" w:date="2018-09-27T16:27:00Z">
          <w:r w:rsidR="00F46B7A" w:rsidDel="007544AB">
            <w:delText xml:space="preserve"> compared</w:delText>
          </w:r>
        </w:del>
      </w:ins>
      <w:del w:id="40" w:author="Samuel, Michael@CDPH" w:date="2018-09-27T16:27:00Z">
        <w:r w:rsidR="00777E90" w:rsidDel="007544AB">
          <w:delText xml:space="preserve"> to the rate of the state</w:delText>
        </w:r>
        <w:r w:rsidR="006D05D4" w:rsidDel="007544AB">
          <w:delText>. This allows the</w:delText>
        </w:r>
        <w:r w:rsidDel="007544AB">
          <w:delText xml:space="preserve"> user to see what rates in a county</w:delText>
        </w:r>
        <w:r w:rsidR="006D05D4" w:rsidDel="007544AB">
          <w:delText xml:space="preserve"> are particularly high compared to the statewide rate.</w:delText>
        </w:r>
        <w:r w:rsidR="00777E90" w:rsidDel="007544AB">
          <w:rPr>
            <w:color w:val="FF0000"/>
          </w:rPr>
          <w:delText xml:space="preserve"> </w:delText>
        </w:r>
      </w:del>
      <w:moveFromRangeStart w:id="41" w:author="Nagasako, Julie@CDPH" w:date="2018-09-26T17:09:00Z" w:name="move525745077"/>
      <w:moveFrom w:id="42" w:author="Nagasako, Julie@CDPH" w:date="2018-09-26T17:09:00Z">
        <w:del w:id="43" w:author="Samuel, Michael@CDPH" w:date="2018-09-27T16:27:00Z">
          <w:r w:rsidR="00777E90" w:rsidDel="007544AB">
            <w:delText xml:space="preserve">The “levels” option allows users to </w:delText>
          </w:r>
          <w:r w:rsidR="00327B30" w:rsidDel="007544AB">
            <w:delText>select between</w:delText>
          </w:r>
          <w:r w:rsidR="00777E90" w:rsidDel="007544AB">
            <w:delText xml:space="preserve"> </w:delText>
          </w:r>
        </w:del>
        <w:r w:rsidR="00777E90" w:rsidDel="00F46B7A">
          <w:t>broad or narrow categories of conditions.</w:t>
        </w:r>
      </w:moveFrom>
      <w:moveFromRangeEnd w:id="41"/>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46F5F6F1" w:rsidR="00EF2ADA" w:rsidRDefault="00EF2ADA" w:rsidP="00F5015F">
      <w:pPr>
        <w:spacing w:after="0"/>
      </w:pPr>
      <w:r>
        <w:t>This</w:t>
      </w:r>
      <w:r w:rsidR="00F5015F">
        <w:t xml:space="preserve"> is</w:t>
      </w:r>
      <w:r>
        <w:t xml:space="preserve"> a tabu</w:t>
      </w:r>
      <w:r w:rsidR="00E34F2A">
        <w:t xml:space="preserve">lar version of the Rank </w:t>
      </w:r>
      <w:del w:id="44" w:author="Nagasako, Julie@CDPH" w:date="2018-09-26T17:12:00Z">
        <w:r w:rsidR="00E34F2A" w:rsidDel="00F46B7A">
          <w:delText xml:space="preserve">Causes </w:delText>
        </w:r>
      </w:del>
      <w:ins w:id="45" w:author="Nagasako, Julie@CDPH" w:date="2018-09-26T17:12:00Z">
        <w:r w:rsidR="00F46B7A">
          <w:t xml:space="preserve">Conditions </w:t>
        </w:r>
      </w:ins>
      <w:r w:rsidR="00E34F2A">
        <w:t>t</w:t>
      </w:r>
      <w:r>
        <w:t>ab</w:t>
      </w:r>
      <w:ins w:id="46" w:author="Samuel, Michael@CDPH" w:date="2018-09-27T16:29:00Z">
        <w:r w:rsidR="007544AB">
          <w:t xml:space="preserve">, </w:t>
        </w:r>
      </w:ins>
      <w:ins w:id="47" w:author="Samuel, Michael@CDPH" w:date="2018-09-27T16:30:00Z">
        <w:r w:rsidR="007544AB">
          <w:t>providing</w:t>
        </w:r>
      </w:ins>
      <w:del w:id="48" w:author="Samuel, Michael@CDPH" w:date="2018-09-27T16:30:00Z">
        <w:r w:rsidR="00F5015F" w:rsidDel="007544AB">
          <w:delText>.</w:delText>
        </w:r>
      </w:del>
      <w:ins w:id="49" w:author="Samuel, Michael@CDPH" w:date="2018-09-27T16:30:00Z">
        <w:r w:rsidR="007544AB" w:rsidRPr="007544AB">
          <w:t xml:space="preserve"> </w:t>
        </w:r>
        <w:r w:rsidR="007544AB">
          <w:t xml:space="preserve">for a </w:t>
        </w:r>
        <w:r w:rsidR="007544AB" w:rsidRPr="007544AB">
          <w:t>more granular examination of specific numbers or rates</w:t>
        </w:r>
        <w:r w:rsidR="007544AB">
          <w:t>.</w:t>
        </w:r>
      </w:ins>
      <w:del w:id="50" w:author="Samuel, Michael@CDPH" w:date="2018-09-27T16:29:00Z">
        <w:r w:rsidR="00F5015F" w:rsidDel="007544AB">
          <w:delText xml:space="preserve"> It provides</w:delText>
        </w:r>
        <w:r w:rsidDel="007544AB">
          <w:delText xml:space="preserve"> </w:delText>
        </w:r>
        <w:commentRangeStart w:id="51"/>
        <w:r w:rsidDel="007544AB">
          <w:delText>data</w:delText>
        </w:r>
        <w:commentRangeEnd w:id="51"/>
        <w:r w:rsidR="00E3586F" w:rsidDel="007544AB">
          <w:rPr>
            <w:rStyle w:val="CommentReference"/>
          </w:rPr>
          <w:commentReference w:id="51"/>
        </w:r>
        <w:r w:rsidDel="007544AB">
          <w:delText xml:space="preserve"> for </w:delText>
        </w:r>
        <w:r w:rsidR="00E5563A" w:rsidDel="007544AB">
          <w:delText xml:space="preserve">condition categories </w:delText>
        </w:r>
        <w:r w:rsidDel="007544AB">
          <w:delText xml:space="preserve">for </w:delText>
        </w:r>
        <w:r w:rsidR="000E38D8" w:rsidDel="007544AB">
          <w:delText xml:space="preserve">either </w:delText>
        </w:r>
        <w:r w:rsidR="00327B30" w:rsidDel="007544AB">
          <w:delText xml:space="preserve">a </w:delText>
        </w:r>
        <w:r w:rsidDel="007544AB">
          <w:delText xml:space="preserve">selected </w:delText>
        </w:r>
        <w:r w:rsidR="00327B30" w:rsidDel="007544AB">
          <w:delText xml:space="preserve">county </w:delText>
        </w:r>
        <w:r w:rsidDel="007544AB">
          <w:delText>or the whole state.</w:delText>
        </w:r>
        <w:r w:rsidR="00F5015F" w:rsidDel="007544AB">
          <w:delText xml:space="preserve"> </w:delText>
        </w:r>
        <w:r w:rsidDel="007544AB">
          <w:delText>Ad</w:delText>
        </w:r>
        <w:r w:rsidR="00F5015F" w:rsidDel="007544AB">
          <w:delText>ditionally</w:delText>
        </w:r>
      </w:del>
      <w:r w:rsidR="00F5015F">
        <w:t xml:space="preserve">, </w:t>
      </w:r>
      <w:ins w:id="52" w:author="Samuel, Michael@CDPH" w:date="2018-09-27T16:29:00Z">
        <w:r w:rsidR="007544AB">
          <w:t>U</w:t>
        </w:r>
      </w:ins>
      <w:del w:id="53" w:author="Samuel, Michael@CDPH" w:date="2018-09-27T16:29:00Z">
        <w:r w:rsidR="00E3586F" w:rsidDel="007544AB">
          <w:delText>u</w:delText>
        </w:r>
      </w:del>
      <w:r w:rsidR="00E3586F">
        <w:t>sers can</w:t>
      </w:r>
      <w:r>
        <w:t xml:space="preserve"> sort </w:t>
      </w:r>
      <w:ins w:id="54" w:author="Nagasako, Julie@CDPH" w:date="2018-09-26T17:13:00Z">
        <w:r w:rsidR="00F46B7A">
          <w:t xml:space="preserve">the table </w:t>
        </w:r>
      </w:ins>
      <w:r>
        <w:t xml:space="preserve">on </w:t>
      </w:r>
      <w:r w:rsidR="00777E90">
        <w:t>any of the measures</w:t>
      </w:r>
      <w:ins w:id="55" w:author="Samuel, Michael@CDPH" w:date="2018-09-27T16:30:00Z">
        <w:r w:rsidR="007544AB">
          <w:t xml:space="preserve"> and can</w:t>
        </w:r>
      </w:ins>
      <w:ins w:id="56" w:author="Samuel, Michael@CDPH" w:date="2018-09-27T16:31:00Z">
        <w:r w:rsidR="007544AB">
          <w:t xml:space="preserve"> use</w:t>
        </w:r>
      </w:ins>
      <w:ins w:id="57" w:author="Samuel, Michael@CDPH" w:date="2018-09-27T16:30:00Z">
        <w:r w:rsidR="007544AB">
          <w:t xml:space="preserve"> </w:t>
        </w:r>
      </w:ins>
      <w:del w:id="58" w:author="Samuel, Michael@CDPH" w:date="2018-09-27T16:30:00Z">
        <w:r w:rsidR="00777E90" w:rsidDel="007544AB">
          <w:delText>,</w:delText>
        </w:r>
        <w:r w:rsidDel="007544AB">
          <w:delText xml:space="preserve"> which allows for </w:delText>
        </w:r>
        <w:r w:rsidR="000E38D8" w:rsidDel="007544AB">
          <w:delText xml:space="preserve">a </w:delText>
        </w:r>
        <w:r w:rsidDel="007544AB">
          <w:delText xml:space="preserve">more granular </w:delText>
        </w:r>
        <w:r w:rsidR="000E38D8" w:rsidDel="007544AB">
          <w:delText>examination of</w:delText>
        </w:r>
        <w:r w:rsidDel="007544AB">
          <w:delText xml:space="preserve"> specific numbers or rates.</w:delText>
        </w:r>
        <w:r w:rsidR="00F5015F" w:rsidDel="007544AB">
          <w:delText xml:space="preserve"> </w:delText>
        </w:r>
        <w:commentRangeStart w:id="59"/>
        <w:commentRangeStart w:id="60"/>
        <w:r w:rsidR="00F5015F" w:rsidDel="007544AB">
          <w:delText>The user is able to select male, female, or total, as well as the year and the geography</w:delText>
        </w:r>
        <w:commentRangeEnd w:id="59"/>
        <w:r w:rsidR="000E38D8" w:rsidDel="007544AB">
          <w:rPr>
            <w:rStyle w:val="CommentReference"/>
          </w:rPr>
          <w:commentReference w:id="59"/>
        </w:r>
        <w:commentRangeEnd w:id="60"/>
        <w:r w:rsidR="00F46B7A" w:rsidDel="007544AB">
          <w:rPr>
            <w:rStyle w:val="CommentReference"/>
          </w:rPr>
          <w:commentReference w:id="60"/>
        </w:r>
        <w:r w:rsidR="00F5015F" w:rsidDel="007544AB">
          <w:delText>.</w:delText>
        </w:r>
        <w:r w:rsidDel="007544AB">
          <w:delText xml:space="preserve"> </w:delText>
        </w:r>
      </w:del>
      <w:ins w:id="61" w:author="Samuel, Michael@CDPH" w:date="2018-09-27T16:31:00Z">
        <w:r w:rsidR="007544AB">
          <w:t>t</w:t>
        </w:r>
      </w:ins>
      <w:del w:id="62" w:author="Samuel, Michael@CDPH" w:date="2018-09-27T16:31:00Z">
        <w:r w:rsidR="00F5015F" w:rsidDel="007544AB">
          <w:delText>T</w:delText>
        </w:r>
      </w:del>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77777777"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del w:id="63" w:author="Nagasako, Julie@CDPH" w:date="2018-09-26T17:16:00Z">
        <w:r w:rsidR="00E34F2A" w:rsidDel="00F46B7A">
          <w:delText>I</w:delText>
        </w:r>
        <w:r w:rsidDel="00F46B7A">
          <w:delText xml:space="preserve">n some instances this is because of </w:delText>
        </w:r>
        <w:r w:rsidR="008241E1" w:rsidDel="00F46B7A">
          <w:delText xml:space="preserve">biological </w:delText>
        </w:r>
        <w:r w:rsidDel="00F46B7A">
          <w:delText>diff</w:delText>
        </w:r>
        <w:r w:rsidR="00E34F2A" w:rsidDel="00F46B7A">
          <w:delText xml:space="preserve">erences (i.e. ovarian cancer, prostate cancer), but in other instances </w:delText>
        </w:r>
        <w:commentRangeStart w:id="64"/>
        <w:commentRangeStart w:id="65"/>
        <w:r w:rsidR="008241E1" w:rsidDel="00F46B7A">
          <w:delText>biological differences may not necessarily apply</w:delText>
        </w:r>
        <w:commentRangeEnd w:id="64"/>
        <w:r w:rsidR="008241E1" w:rsidDel="00F46B7A">
          <w:rPr>
            <w:rStyle w:val="CommentReference"/>
          </w:rPr>
          <w:commentReference w:id="64"/>
        </w:r>
      </w:del>
      <w:commentRangeEnd w:id="65"/>
      <w:r w:rsidR="00F46B7A">
        <w:rPr>
          <w:rStyle w:val="CommentReference"/>
        </w:rPr>
        <w:commentReference w:id="65"/>
      </w:r>
      <w:del w:id="66" w:author="Nagasako, Julie@CDPH" w:date="2018-09-26T17:16:00Z">
        <w:r w:rsidR="00E34F2A" w:rsidDel="00F46B7A">
          <w:delText xml:space="preserve"> (i.e homicide or injury). </w:delText>
        </w:r>
      </w:del>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77777777" w:rsidR="005A564C" w:rsidRPr="00E34F2A" w:rsidRDefault="00E34F2A" w:rsidP="00E34F2A">
      <w:pPr>
        <w:spacing w:after="0"/>
        <w:rPr>
          <w:b/>
        </w:rPr>
      </w:pPr>
      <w:r>
        <w:t>This tab displays</w:t>
      </w:r>
      <w:r w:rsidR="005A564C">
        <w:t xml:space="preserve"> </w:t>
      </w:r>
      <w:del w:id="67" w:author="Nagasako, Julie@CDPH" w:date="2018-09-26T17:17:00Z">
        <w:r w:rsidR="005A564C" w:rsidDel="0086714F">
          <w:delText xml:space="preserve">for a selected condition </w:delText>
        </w:r>
      </w:del>
      <w:r w:rsidR="00D25378">
        <w:t>the</w:t>
      </w:r>
      <w:ins w:id="68" w:author="Nagasako, Julie@CDPH" w:date="2018-09-26T17:17:00Z">
        <w:r w:rsidR="0086714F">
          <w:t xml:space="preserve"> ranked</w:t>
        </w:r>
      </w:ins>
      <w:r w:rsidR="00D25378">
        <w:t xml:space="preserve"> order </w:t>
      </w:r>
      <w:r w:rsidR="005A564C">
        <w:t xml:space="preserve">of </w:t>
      </w:r>
      <w:del w:id="69" w:author="Nagasako, Julie@CDPH" w:date="2018-09-26T17:17:00Z">
        <w:r w:rsidR="005A564C" w:rsidDel="0086714F">
          <w:delText>the</w:delText>
        </w:r>
      </w:del>
      <w:r w:rsidR="005A564C">
        <w:t xml:space="preserve"> counties in California or the communities within a selected county</w:t>
      </w:r>
      <w:ins w:id="70" w:author="Nagasako, Julie@CDPH" w:date="2018-09-26T17:17:00Z">
        <w:r w:rsidR="0086714F">
          <w:t xml:space="preserve"> for a selected condition</w:t>
        </w:r>
      </w:ins>
      <w:r>
        <w:t>.</w:t>
      </w:r>
      <w:r>
        <w:rPr>
          <w:b/>
        </w:rPr>
        <w:t xml:space="preserve"> </w:t>
      </w:r>
      <w:ins w:id="71" w:author="Nagasako, Julie@CDPH" w:date="2018-09-26T17:18:00Z">
        <w:r w:rsidR="0086714F" w:rsidRPr="0086714F">
          <w:rPr>
            <w:rPrChange w:id="72" w:author="Nagasako, Julie@CDPH" w:date="2018-09-26T17:19:00Z">
              <w:rPr>
                <w:b/>
              </w:rPr>
            </w:rPrChange>
          </w:rPr>
          <w:t xml:space="preserve">These </w:t>
        </w:r>
      </w:ins>
      <w:del w:id="73" w:author="Nagasako, Julie@CDPH" w:date="2018-09-26T17:18:00Z">
        <w:r w:rsidRPr="0086714F" w:rsidDel="0086714F">
          <w:delText>R</w:delText>
        </w:r>
      </w:del>
      <w:ins w:id="74" w:author="Nagasako, Julie@CDPH" w:date="2018-09-26T17:18:00Z">
        <w:r w:rsidR="0086714F" w:rsidRPr="0086714F">
          <w:t>r</w:t>
        </w:r>
      </w:ins>
      <w:r w:rsidRPr="003E632E">
        <w:t>anking</w:t>
      </w:r>
      <w:ins w:id="75" w:author="Nagasako, Julie@CDPH" w:date="2018-09-26T17:18:00Z">
        <w:r w:rsidR="0086714F" w:rsidRPr="003E632E">
          <w:t>s</w:t>
        </w:r>
      </w:ins>
      <w:r>
        <w:t xml:space="preserve"> </w:t>
      </w:r>
      <w:del w:id="76" w:author="Nagasako, Julie@CDPH" w:date="2018-09-26T17:18:00Z">
        <w:r w:rsidDel="0086714F">
          <w:delText xml:space="preserve">in this way </w:delText>
        </w:r>
      </w:del>
      <w:r w:rsidR="008241E1">
        <w:t>highlight</w:t>
      </w:r>
      <w:del w:id="77" w:author="Nagasako, Julie@CDPH" w:date="2018-09-26T17:18:00Z">
        <w:r w:rsidR="008241E1" w:rsidDel="0086714F">
          <w:delText>s</w:delText>
        </w:r>
      </w:del>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lastRenderedPageBreak/>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del w:id="78" w:author="Nagasako, Julie@CDPH" w:date="2018-09-26T17:18:00Z">
        <w:r w:rsidR="00D25378" w:rsidDel="0086714F">
          <w:delText>szie</w:delText>
        </w:r>
      </w:del>
      <w:ins w:id="79" w:author="Nagasako, Julie@CDPH" w:date="2018-09-26T17:18:00Z">
        <w:r w:rsidR="0086714F">
          <w:t>size</w:t>
        </w:r>
      </w:ins>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77777777" w:rsidR="005A564C" w:rsidRPr="00E34F2A" w:rsidRDefault="005A564C" w:rsidP="00E34F2A">
      <w:pPr>
        <w:spacing w:after="0"/>
        <w:rPr>
          <w:b/>
        </w:rPr>
      </w:pPr>
      <w:r>
        <w:t xml:space="preserve">Note: </w:t>
      </w:r>
      <w:del w:id="80" w:author="Nagasako, Julie@CDPH" w:date="2018-09-26T17:19:00Z">
        <w:r w:rsidDel="0086714F">
          <w:delText>For the moment</w:delText>
        </w:r>
      </w:del>
      <w:ins w:id="81" w:author="Nagasako, Julie@CDPH" w:date="2018-09-26T17:19:00Z">
        <w:r w:rsidR="0086714F">
          <w:t>In the current version</w:t>
        </w:r>
      </w:ins>
      <w:r>
        <w:t>, confidence intervals are only displayed for the crude death rate but will be available soon for all measures</w:t>
      </w:r>
      <w:ins w:id="82" w:author="Nagasako, Julie@CDPH" w:date="2018-09-26T17:19:00Z">
        <w:r w:rsidR="0086714F">
          <w:t>.</w:t>
        </w:r>
      </w:ins>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w:t>
      </w:r>
      <w:commentRangeStart w:id="83"/>
      <w:commentRangeStart w:id="84"/>
      <w:r w:rsidR="004B1FCA">
        <w:t>males, females</w:t>
      </w:r>
      <w:commentRangeEnd w:id="83"/>
      <w:r w:rsidR="003F6A26">
        <w:rPr>
          <w:rStyle w:val="CommentReference"/>
        </w:rPr>
        <w:commentReference w:id="83"/>
      </w:r>
      <w:commentRangeEnd w:id="84"/>
      <w:r w:rsidR="0086714F">
        <w:rPr>
          <w:rStyle w:val="CommentReference"/>
        </w:rPr>
        <w:commentReference w:id="84"/>
      </w:r>
      <w:r w:rsidR="004B1FCA">
        <w:t>, and the total</w:t>
      </w:r>
      <w:ins w:id="85" w:author="Nagasako, Julie@CDPH" w:date="2018-09-26T17:20:00Z">
        <w:r w:rsidR="0086714F">
          <w:t xml:space="preserve"> population</w:t>
        </w:r>
      </w:ins>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rPr>
          <w:ins w:id="86" w:author="Nagasako, Julie@CDPH" w:date="2018-09-26T17:21:00Z"/>
        </w:rPr>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ins w:id="87" w:author="Nagasako, Julie@CDPH" w:date="2018-09-26T17:21:00Z">
        <w:r w:rsidR="0086714F">
          <w:t>.</w:t>
        </w:r>
      </w:ins>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77777777" w:rsidR="00C06D5C" w:rsidRPr="00677BFC" w:rsidRDefault="00C06D5C" w:rsidP="00677BFC">
      <w:pPr>
        <w:spacing w:after="0"/>
        <w:rPr>
          <w:b/>
        </w:rPr>
      </w:pPr>
      <w:r>
        <w:t>(</w:t>
      </w:r>
      <w:r w:rsidRPr="00677BFC">
        <w:rPr>
          <w:color w:val="FF0000"/>
        </w:rPr>
        <w:t>Needs to be added</w:t>
      </w:r>
      <w:r>
        <w:t>)</w:t>
      </w:r>
      <w:del w:id="88" w:author="Nagasako, Julie@CDPH" w:date="2018-09-26T17:21:00Z">
        <w:r w:rsidDel="0086714F">
          <w:delText>At the moment</w:delText>
        </w:r>
      </w:del>
      <w:ins w:id="89" w:author="Nagasako, Julie@CDPH" w:date="2018-09-26T17:21:00Z">
        <w:r w:rsidR="0086714F">
          <w:t>In the current version</w:t>
        </w:r>
      </w:ins>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0A1F948C" w14:textId="77777777" w:rsidR="00773754" w:rsidRDefault="00773754">
      <w:r>
        <w:br w:type="page"/>
      </w:r>
    </w:p>
    <w:p w14:paraId="78928583" w14:textId="77777777" w:rsidR="002319B2" w:rsidRDefault="00773754" w:rsidP="00677BFC">
      <w:pPr>
        <w:spacing w:after="0"/>
        <w:rPr>
          <w:b/>
          <w:sz w:val="28"/>
        </w:rPr>
      </w:pPr>
      <w:r w:rsidRPr="00773754">
        <w:rPr>
          <w:b/>
          <w:sz w:val="28"/>
        </w:rPr>
        <w:t>HOME PAGE</w:t>
      </w:r>
    </w:p>
    <w:p w14:paraId="2818FDCF" w14:textId="77777777" w:rsidR="00773754" w:rsidRDefault="00773754" w:rsidP="00773754">
      <w:pPr>
        <w:pStyle w:val="NormalWeb"/>
        <w:rPr>
          <w:rFonts w:ascii="Calibri" w:hAnsi="Calibri" w:cs="Calibri"/>
          <w:color w:val="000000"/>
        </w:rPr>
      </w:pPr>
      <w:r>
        <w:rPr>
          <w:rFonts w:ascii="Calibri" w:hAnsi="Calibri" w:cs="Calibri"/>
          <w:color w:val="000000"/>
        </w:rPr>
        <w:t>Hi Michael,</w:t>
      </w:r>
    </w:p>
    <w:p w14:paraId="61CDB48E" w14:textId="77777777" w:rsidR="00773754" w:rsidRDefault="00773754" w:rsidP="00773754">
      <w:pPr>
        <w:pStyle w:val="NormalWeb"/>
        <w:rPr>
          <w:rFonts w:ascii="Calibri" w:hAnsi="Calibri" w:cs="Calibri"/>
          <w:color w:val="000000"/>
        </w:rPr>
      </w:pPr>
    </w:p>
    <w:p w14:paraId="2B949AEE" w14:textId="77777777" w:rsidR="00773754" w:rsidRDefault="00773754" w:rsidP="00773754">
      <w:pPr>
        <w:pStyle w:val="NormalWeb"/>
        <w:rPr>
          <w:rFonts w:ascii="Calibri" w:hAnsi="Calibri" w:cs="Calibri"/>
          <w:color w:val="000000"/>
        </w:rPr>
      </w:pPr>
      <w:r>
        <w:rPr>
          <w:rFonts w:ascii="Calibri" w:hAnsi="Calibri" w:cs="Calibri"/>
          <w:color w:val="000000"/>
        </w:rPr>
        <w:t>I've attached my input on the CCB homepage text. Reviewing the app structure I looked at four sections where explanatory text could be included. </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77777777" w:rsidR="00773754" w:rsidRDefault="00773754" w:rsidP="00773754">
      <w:pPr>
        <w:pStyle w:val="NormalWeb"/>
        <w:rPr>
          <w:rFonts w:ascii="Calibri" w:hAnsi="Calibri" w:cs="Calibri"/>
          <w:color w:val="000000"/>
        </w:rPr>
      </w:pPr>
      <w:r>
        <w:rPr>
          <w:rFonts w:ascii="Calibri" w:hAnsi="Calibri" w:cs="Calibri"/>
          <w:color w:val="000000"/>
        </w:rPr>
        <w:t xml:space="preserve">2.) Column Above </w:t>
      </w:r>
      <w:proofErr w:type="spellStart"/>
      <w:r>
        <w:rPr>
          <w:rFonts w:ascii="Calibri" w:hAnsi="Calibri" w:cs="Calibri"/>
          <w:color w:val="000000"/>
        </w:rPr>
        <w:t>the"Fold</w:t>
      </w:r>
      <w:proofErr w:type="spellEnd"/>
      <w:r>
        <w:rPr>
          <w:rFonts w:ascii="Calibri" w:hAnsi="Calibri" w:cs="Calibri"/>
          <w:color w:val="000000"/>
        </w:rPr>
        <w:t>"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41161111" w14:textId="77777777" w:rsidR="00773754" w:rsidRDefault="00773754" w:rsidP="00773754">
      <w:pPr>
        <w:pStyle w:val="NormalWeb"/>
        <w:rPr>
          <w:rFonts w:ascii="Calibri" w:hAnsi="Calibri" w:cs="Calibri"/>
          <w:color w:val="000000"/>
        </w:rPr>
      </w:pPr>
      <w:r>
        <w:rPr>
          <w:rFonts w:ascii="Calibri" w:hAnsi="Calibri" w:cs="Calibri"/>
          <w:color w:val="000000"/>
        </w:rPr>
        <w:t>I've attached recommendations for which content I would prioritize for each section, but these could be juggled/cut.  It also made me think that at some point we may need to consider a more detailed "about" page. </w:t>
      </w:r>
    </w:p>
    <w:p w14:paraId="0699909F" w14:textId="77777777" w:rsidR="00773754" w:rsidRDefault="00773754" w:rsidP="00773754">
      <w:pPr>
        <w:pStyle w:val="NormalWeb"/>
        <w:rPr>
          <w:rFonts w:ascii="Calibri" w:hAnsi="Calibri" w:cs="Calibri"/>
          <w:color w:val="000000"/>
        </w:rPr>
      </w:pPr>
      <w:bookmarkStart w:id="90" w:name="_GoBack"/>
      <w:bookmarkEnd w:id="90"/>
    </w:p>
    <w:p w14:paraId="4C4DD643" w14:textId="77777777" w:rsidR="00773754" w:rsidRDefault="00773754" w:rsidP="00773754">
      <w:pPr>
        <w:pStyle w:val="NormalWeb"/>
        <w:rPr>
          <w:rFonts w:ascii="Calibri" w:hAnsi="Calibri" w:cs="Calibri"/>
          <w:color w:val="000000"/>
        </w:rPr>
      </w:pPr>
      <w:r>
        <w:rPr>
          <w:rFonts w:ascii="Calibri" w:hAnsi="Calibri" w:cs="Calibri"/>
          <w:color w:val="000000"/>
        </w:rPr>
        <w:t>Several pieces still need some work - but I think it'd be good to begin with this and determine next steps.  Probably worth having Scott -- the soul of brevity -- take a pass through it once we concur on the material.</w:t>
      </w:r>
    </w:p>
    <w:p w14:paraId="6121B283" w14:textId="77777777" w:rsidR="00773754" w:rsidRDefault="00773754" w:rsidP="00773754">
      <w:pPr>
        <w:pStyle w:val="NormalWeb"/>
        <w:rPr>
          <w:rFonts w:ascii="Calibri" w:hAnsi="Calibri" w:cs="Calibri"/>
          <w:color w:val="000000"/>
        </w:rPr>
      </w:pPr>
    </w:p>
    <w:p w14:paraId="64CA3430" w14:textId="77777777" w:rsidR="00773754" w:rsidRDefault="00773754" w:rsidP="00773754">
      <w:pPr>
        <w:pStyle w:val="NormalWeb"/>
        <w:rPr>
          <w:rFonts w:ascii="Calibri" w:hAnsi="Calibri" w:cs="Calibri"/>
          <w:color w:val="000000"/>
        </w:rPr>
      </w:pPr>
      <w:r>
        <w:rPr>
          <w:rFonts w:ascii="Calibri" w:hAnsi="Calibri" w:cs="Calibri"/>
          <w:color w:val="000000"/>
        </w:rPr>
        <w:t>I'm also open to any edits you'd like to make to this content - although I would like to review the final text before we go live(-</w:t>
      </w:r>
      <w:proofErr w:type="spellStart"/>
      <w:r>
        <w:rPr>
          <w:rFonts w:ascii="Calibri" w:hAnsi="Calibri" w:cs="Calibri"/>
          <w:color w:val="000000"/>
        </w:rPr>
        <w:t>er</w:t>
      </w:r>
      <w:proofErr w:type="spellEnd"/>
      <w:r>
        <w:rPr>
          <w:rFonts w:ascii="Calibri" w:hAnsi="Calibri" w:cs="Calibri"/>
          <w:color w:val="000000"/>
        </w:rPr>
        <w:t>).</w:t>
      </w:r>
    </w:p>
    <w:p w14:paraId="3C410528" w14:textId="77777777" w:rsidR="00773754" w:rsidRDefault="00773754" w:rsidP="00773754">
      <w:pPr>
        <w:pStyle w:val="NormalWeb"/>
        <w:rPr>
          <w:rFonts w:ascii="Calibri" w:hAnsi="Calibri" w:cs="Calibri"/>
          <w:color w:val="000000"/>
        </w:rPr>
      </w:pPr>
      <w:r>
        <w:rPr>
          <w:rFonts w:ascii="Calibri" w:hAnsi="Calibri" w:cs="Calibri"/>
          <w:color w:val="000000"/>
        </w:rPr>
        <w:t>Katey - some of this may be useful as you're developing communications - although we wouldn't need all of it.</w:t>
      </w:r>
    </w:p>
    <w:p w14:paraId="256FA2B4" w14:textId="77777777" w:rsidR="00773754" w:rsidRDefault="00773754" w:rsidP="00773754">
      <w:pPr>
        <w:pStyle w:val="NormalWeb"/>
        <w:rPr>
          <w:rFonts w:ascii="Calibri" w:hAnsi="Calibri" w:cs="Calibri"/>
          <w:color w:val="000000"/>
        </w:rPr>
      </w:pPr>
    </w:p>
    <w:p w14:paraId="46C19EB2" w14:textId="77777777" w:rsidR="00773754" w:rsidRDefault="00773754" w:rsidP="00773754">
      <w:pPr>
        <w:pStyle w:val="NormalWeb"/>
        <w:rPr>
          <w:rFonts w:ascii="Calibri" w:hAnsi="Calibri" w:cs="Calibri"/>
          <w:color w:val="000000"/>
        </w:rPr>
      </w:pPr>
      <w:r>
        <w:rPr>
          <w:rFonts w:ascii="Calibri" w:hAnsi="Calibri" w:cs="Calibri"/>
          <w:color w:val="000000"/>
        </w:rPr>
        <w:t>Thanks,</w:t>
      </w:r>
    </w:p>
    <w:p w14:paraId="0CF1DB33" w14:textId="77777777" w:rsidR="00773754" w:rsidRDefault="00773754" w:rsidP="00773754">
      <w:pPr>
        <w:pStyle w:val="NormalWeb"/>
        <w:rPr>
          <w:rFonts w:ascii="Calibri" w:hAnsi="Calibri" w:cs="Calibri"/>
          <w:color w:val="000000"/>
        </w:rPr>
      </w:pPr>
      <w:r>
        <w:rPr>
          <w:rFonts w:ascii="Calibri" w:hAnsi="Calibri" w:cs="Calibri"/>
          <w:color w:val="000000"/>
        </w:rPr>
        <w:t>Julie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1"/>
      <w:r w:rsidRPr="00C7462B">
        <w:rPr>
          <w:rFonts w:ascii="Arial" w:eastAsia="Times New Roman" w:hAnsi="Arial" w:cs="Arial"/>
          <w:b/>
          <w:bCs/>
          <w:color w:val="000000"/>
        </w:rPr>
        <w:t xml:space="preserve">Welcome </w:t>
      </w:r>
      <w:commentRangeEnd w:id="91"/>
      <w:r>
        <w:rPr>
          <w:rStyle w:val="CommentReference"/>
        </w:rPr>
        <w:commentReference w:id="91"/>
      </w:r>
      <w:r w:rsidRPr="00C7462B">
        <w:rPr>
          <w:rFonts w:ascii="Arial" w:eastAsia="Times New Roman" w:hAnsi="Arial" w:cs="Arial"/>
          <w:b/>
          <w:bCs/>
          <w:color w:val="000000"/>
        </w:rPr>
        <w:t xml:space="preserve">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2"/>
      <w:r w:rsidRPr="00C7462B">
        <w:rPr>
          <w:rFonts w:ascii="Arial" w:eastAsia="Times New Roman" w:hAnsi="Arial" w:cs="Arial"/>
          <w:color w:val="0000FF"/>
          <w:u w:val="single"/>
        </w:rPr>
        <w:t xml:space="preserve">Share your feedback! </w:t>
      </w:r>
      <w:commentRangeEnd w:id="92"/>
      <w:r>
        <w:rPr>
          <w:rStyle w:val="CommentReference"/>
        </w:rPr>
        <w:commentReference w:id="92"/>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proofErr w:type="spellStart"/>
      <w:r w:rsidRPr="00C7462B">
        <w:rPr>
          <w:rFonts w:ascii="Arial" w:eastAsia="Times New Roman" w:hAnsi="Arial" w:cs="Arial"/>
          <w:color w:val="000000"/>
        </w:rPr>
        <w:t>heath</w:t>
      </w:r>
      <w:proofErr w:type="spellEnd"/>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The CCB currently displays 15 years of California statewide, county, community, and census tract condition-specific mortality burden, using a range of measures, with interactive rankings, charts, maps and trend visualizations. </w:t>
      </w:r>
      <w:commentRangeStart w:id="93"/>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commentRangeEnd w:id="93"/>
      <w:r>
        <w:rPr>
          <w:rStyle w:val="CommentReference"/>
        </w:rPr>
        <w:commentReference w:id="93"/>
      </w:r>
      <w:r>
        <w:rPr>
          <w:rFonts w:ascii="Arial" w:eastAsia="Times New Roman" w:hAnsi="Arial" w:cs="Arial"/>
          <w:color w:val="9900FF"/>
        </w:rPr>
        <w:t xml:space="preserve"> </w:t>
      </w:r>
      <w:r>
        <w:rPr>
          <w:rStyle w:val="CommentReference"/>
        </w:rPr>
        <w:commentReference w:id="94"/>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commentRangeStart w:id="95"/>
      <w:r w:rsidRPr="00C7462B">
        <w:rPr>
          <w:rFonts w:ascii="Arial" w:eastAsia="Times New Roman" w:hAnsi="Arial" w:cs="Arial"/>
          <w:bCs/>
          <w:color w:val="000000"/>
          <w:u w:val="single"/>
        </w:rPr>
        <w:t>survey</w:t>
      </w:r>
      <w:commentRangeEnd w:id="95"/>
      <w:r w:rsidRPr="00C67DD8">
        <w:rPr>
          <w:rStyle w:val="CommentReference"/>
        </w:rPr>
        <w:commentReference w:id="95"/>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commentRangeStart w:id="96"/>
      <w:r w:rsidRPr="00C67DD8">
        <w:rPr>
          <w:rFonts w:ascii="Arial" w:eastAsia="Times New Roman" w:hAnsi="Arial" w:cs="Arial"/>
          <w:color w:val="4A86E8"/>
          <w:u w:val="single"/>
        </w:rPr>
        <w:t xml:space="preserve">Below </w:t>
      </w:r>
      <w:commentRangeEnd w:id="96"/>
      <w:r>
        <w:rPr>
          <w:rStyle w:val="CommentReference"/>
        </w:rPr>
        <w:commentReference w:id="96"/>
      </w:r>
      <w:r w:rsidRPr="00C67DD8">
        <w:rPr>
          <w:rFonts w:ascii="Arial" w:eastAsia="Times New Roman" w:hAnsi="Arial" w:cs="Arial"/>
          <w:color w:val="4A86E8"/>
          <w:u w:val="single"/>
        </w:rPr>
        <w:t>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commentRangeStart w:id="97"/>
      <w:r w:rsidRPr="00C67DD8">
        <w:rPr>
          <w:rFonts w:ascii="Arial" w:eastAsia="Times New Roman" w:hAnsi="Arial" w:cs="Arial"/>
          <w:color w:val="000000"/>
        </w:rPr>
        <w:t>LINKS</w:t>
      </w:r>
      <w:r w:rsidRPr="00C7462B">
        <w:rPr>
          <w:rFonts w:ascii="Arial" w:eastAsia="Times New Roman" w:hAnsi="Arial" w:cs="Arial"/>
          <w:color w:val="000000"/>
        </w:rPr>
        <w:t xml:space="preserve"> </w:t>
      </w:r>
      <w:commentRangeEnd w:id="97"/>
      <w:r>
        <w:rPr>
          <w:rStyle w:val="CommentReference"/>
        </w:rPr>
        <w:commentReference w:id="97"/>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commentRangeStart w:id="98"/>
      <w:r w:rsidRPr="00C7462B">
        <w:rPr>
          <w:rFonts w:ascii="Arial" w:eastAsia="Times New Roman" w:hAnsi="Arial" w:cs="Arial"/>
          <w:color w:val="000000"/>
        </w:rPr>
        <w:t xml:space="preserve">California </w:t>
      </w:r>
      <w:commentRangeEnd w:id="98"/>
      <w:r>
        <w:rPr>
          <w:rStyle w:val="CommentReference"/>
        </w:rPr>
        <w:commentReference w:id="98"/>
      </w:r>
      <w:r w:rsidRPr="00C7462B">
        <w:rPr>
          <w:rFonts w:ascii="Arial" w:eastAsia="Times New Roman" w:hAnsi="Arial" w:cs="Arial"/>
          <w:color w:val="000000"/>
        </w:rPr>
        <w:t>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commentRangeStart w:id="99"/>
      <w:r w:rsidRPr="00C7462B">
        <w:rPr>
          <w:rFonts w:ascii="Times New Roman" w:eastAsia="Times New Roman" w:hAnsi="Times New Roman" w:cs="Times New Roman"/>
          <w:i/>
          <w:color w:val="000000"/>
        </w:rPr>
        <w:t xml:space="preserve">Exploring </w:t>
      </w:r>
      <w:commentRangeEnd w:id="99"/>
      <w:r>
        <w:rPr>
          <w:rStyle w:val="CommentReference"/>
        </w:rPr>
        <w:commentReference w:id="99"/>
      </w:r>
      <w:r w:rsidRPr="00C7462B">
        <w:rPr>
          <w:rFonts w:ascii="Times New Roman" w:eastAsia="Times New Roman" w:hAnsi="Times New Roman" w:cs="Times New Roman"/>
          <w:i/>
          <w:color w:val="000000"/>
        </w:rPr>
        <w:t xml:space="preserve">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Coming </w:t>
      </w:r>
      <w:commentRangeStart w:id="100"/>
      <w:r w:rsidRPr="00C7462B">
        <w:rPr>
          <w:rFonts w:ascii="Arial" w:eastAsia="Times New Roman" w:hAnsi="Arial" w:cs="Arial"/>
          <w:b/>
          <w:bCs/>
          <w:color w:val="000000"/>
        </w:rPr>
        <w:t>Soon</w:t>
      </w:r>
      <w:commentRangeEnd w:id="100"/>
      <w:r>
        <w:rPr>
          <w:rStyle w:val="CommentReference"/>
        </w:rPr>
        <w:commentReference w:id="100"/>
      </w:r>
      <w:r w:rsidRPr="00C7462B">
        <w:rPr>
          <w:rFonts w:ascii="Arial" w:eastAsia="Times New Roman" w:hAnsi="Arial" w:cs="Arial"/>
          <w:b/>
          <w:bCs/>
          <w:color w:val="000000"/>
        </w:rPr>
        <w:t>:</w:t>
      </w:r>
    </w:p>
    <w:p w14:paraId="50BEF932"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The CCB is very much a work in progress- and is intended to be an evolving toolset developing new content and functionality in response to the needs of public health practitioners. Here are a few examples of upcoming </w:t>
      </w:r>
      <w:r>
        <w:rPr>
          <w:rFonts w:ascii="Arial" w:eastAsia="Times New Roman" w:hAnsi="Arial" w:cs="Arial"/>
          <w:color w:val="000000"/>
        </w:rPr>
        <w:t xml:space="preserve">development and data integration </w:t>
      </w:r>
      <w:r w:rsidRPr="00C7462B">
        <w:rPr>
          <w:rFonts w:ascii="Arial" w:eastAsia="Times New Roman" w:hAnsi="Arial" w:cs="Arial"/>
          <w:color w:val="000000"/>
        </w:rPr>
        <w:t xml:space="preserve">enhancements: </w:t>
      </w:r>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0617B62"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of </w:t>
      </w:r>
      <w:r w:rsidRPr="00C7462B">
        <w:rPr>
          <w:rFonts w:ascii="Arial" w:eastAsia="Times New Roman" w:hAnsi="Arial" w:cs="Arial"/>
          <w:color w:val="000000"/>
        </w:rPr>
        <w:t>social determinants data</w:t>
      </w:r>
    </w:p>
    <w:p w14:paraId="56C72868"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p>
    <w:p w14:paraId="3165F466"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Cost data based on hospital discharge </w:t>
      </w:r>
    </w:p>
    <w:p w14:paraId="2F5DC5FF"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74DAD0FC"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And </w:t>
      </w:r>
      <w:proofErr w:type="gramStart"/>
      <w:r w:rsidRPr="00C7462B">
        <w:rPr>
          <w:rFonts w:ascii="Arial" w:eastAsia="Times New Roman" w:hAnsi="Arial" w:cs="Arial"/>
          <w:color w:val="000000"/>
        </w:rPr>
        <w:t>more !!!!</w:t>
      </w:r>
      <w:proofErr w:type="gramEnd"/>
      <w:r w:rsidRPr="00C7462B">
        <w:rPr>
          <w:rFonts w:ascii="Arial" w:eastAsia="Times New Roman" w:hAnsi="Arial" w:cs="Arial"/>
          <w:color w:val="000000"/>
        </w:rPr>
        <w:t xml:space="preserve"> </w:t>
      </w:r>
    </w:p>
    <w:p w14:paraId="099043A5"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The CCB is one of the ways the Fusion Center is working to explore the lens of place and its 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w:t>
      </w:r>
      <w:commentRangeStart w:id="101"/>
      <w:r>
        <w:rPr>
          <w:rFonts w:ascii="Arial" w:eastAsia="Times New Roman" w:hAnsi="Arial" w:cs="Arial"/>
          <w:color w:val="000000"/>
        </w:rPr>
        <w:t xml:space="preserve">Ecosystem </w:t>
      </w:r>
      <w:commentRangeEnd w:id="101"/>
      <w:r>
        <w:rPr>
          <w:rStyle w:val="CommentReference"/>
        </w:rPr>
        <w:commentReference w:id="101"/>
      </w:r>
      <w:r>
        <w:rPr>
          <w:rFonts w:ascii="Arial" w:eastAsia="Times New Roman" w:hAnsi="Arial" w:cs="Arial"/>
          <w:color w:val="000000"/>
        </w:rPr>
        <w:t xml:space="preserve">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commentRangeStart w:id="102"/>
      <w:r w:rsidRPr="00300A5E">
        <w:rPr>
          <w:rFonts w:ascii="Arial" w:eastAsia="Times New Roman" w:hAnsi="Arial" w:cs="Arial"/>
          <w:color w:val="000000"/>
        </w:rPr>
        <w:t xml:space="preserve"> (System/Application/Project/Initiative) - (CBDS/A/I/P)</w:t>
      </w:r>
      <w:commentRangeEnd w:id="102"/>
      <w:r>
        <w:rPr>
          <w:rStyle w:val="CommentReference"/>
        </w:rPr>
        <w:commentReference w:id="102"/>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ounty using their own structured input 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D21FF86" w14:textId="77777777" w:rsidR="00017BE9" w:rsidRDefault="00017BE9" w:rsidP="00017BE9">
      <w:pPr>
        <w:spacing w:after="240" w:line="240" w:lineRule="auto"/>
        <w:rPr>
          <w:rFonts w:ascii="Times New Roman" w:eastAsia="Times New Roman" w:hAnsi="Times New Roman" w:cs="Times New Roman"/>
          <w:sz w:val="24"/>
          <w:szCs w:val="24"/>
        </w:rPr>
      </w:pPr>
    </w:p>
    <w:p w14:paraId="6C547E1C" w14:textId="77777777" w:rsidR="00017BE9" w:rsidRDefault="00017BE9" w:rsidP="00017BE9">
      <w:pPr>
        <w:spacing w:after="240" w:line="240" w:lineRule="auto"/>
        <w:rPr>
          <w:rFonts w:ascii="Times New Roman" w:eastAsia="Times New Roman" w:hAnsi="Times New Roman" w:cs="Times New Roman"/>
          <w:sz w:val="24"/>
          <w:szCs w:val="24"/>
        </w:rPr>
      </w:pP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103"/>
      <w:r>
        <w:rPr>
          <w:rFonts w:ascii="Times New Roman" w:eastAsia="Times New Roman" w:hAnsi="Times New Roman" w:cs="Times New Roman"/>
          <w:sz w:val="24"/>
          <w:szCs w:val="24"/>
        </w:rPr>
        <w:t xml:space="preserve">Technical notes: </w:t>
      </w:r>
      <w:commentRangeEnd w:id="103"/>
      <w:r>
        <w:rPr>
          <w:rStyle w:val="CommentReference"/>
        </w:rPr>
        <w:commentReference w:id="103"/>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7777777" w:rsidR="00773754" w:rsidRPr="00773754" w:rsidRDefault="00773754" w:rsidP="00677BFC">
      <w:pPr>
        <w:spacing w:after="0"/>
        <w:rPr>
          <w:rFonts w:ascii="Times New Roman" w:hAnsi="Times New Roman" w:cs="Times New Roman"/>
          <w:b/>
          <w:sz w:val="24"/>
        </w:rPr>
      </w:pPr>
    </w:p>
    <w:sectPr w:rsidR="00773754" w:rsidRPr="007737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ujimoto, Scott (CDPH-CHSI-PHPRB)" w:date="2018-09-26T14:10:00Z" w:initials="FS">
    <w:p w14:paraId="6C371AFD" w14:textId="77777777" w:rsidR="00F46B7A" w:rsidRDefault="00F46B7A">
      <w:pPr>
        <w:pStyle w:val="CommentText"/>
      </w:pPr>
      <w:r>
        <w:rPr>
          <w:rStyle w:val="CommentReference"/>
        </w:rPr>
        <w:annotationRef/>
      </w:r>
      <w:r>
        <w:t>Isn’t there a help prompt for this? If so, then this sentence is redundant and can be dropped.</w:t>
      </w:r>
    </w:p>
  </w:comment>
  <w:comment w:id="3" w:author="Nagasako, Julie@CDPH" w:date="2018-09-26T16:54:00Z" w:initials="NJ">
    <w:p w14:paraId="19135F69" w14:textId="77777777" w:rsidR="00F46B7A" w:rsidRDefault="00F46B7A">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28" w:author="Nagasako, Julie@CDPH" w:date="2018-09-26T17:08:00Z" w:initials="NJ">
    <w:p w14:paraId="3ACFE2FB" w14:textId="77777777" w:rsidR="00F46B7A" w:rsidRDefault="00F46B7A">
      <w:pPr>
        <w:pStyle w:val="CommentText"/>
      </w:pPr>
      <w:r>
        <w:rPr>
          <w:rStyle w:val="CommentReference"/>
        </w:rPr>
        <w:annotationRef/>
      </w:r>
      <w:r>
        <w:t>Should we note how many are available?</w:t>
      </w:r>
    </w:p>
  </w:comment>
  <w:comment w:id="51" w:author="Fujimoto, Scott (CDPH-CHSI-PHPRB)" w:date="2018-09-26T14:17:00Z" w:initials="FS">
    <w:p w14:paraId="4096E0C8" w14:textId="77777777" w:rsidR="00F46B7A" w:rsidRDefault="00F46B7A">
      <w:pPr>
        <w:pStyle w:val="CommentText"/>
      </w:pPr>
      <w:r>
        <w:rPr>
          <w:rStyle w:val="CommentReference"/>
        </w:rPr>
        <w:annotationRef/>
      </w:r>
      <w:r>
        <w:t>“Measures” are implied in the reference to data; therefore can simplify the sentence.</w:t>
      </w:r>
    </w:p>
  </w:comment>
  <w:comment w:id="59" w:author="Fujimoto, Scott (CDPH-CHSI-PHPRB)" w:date="2018-09-26T11:29:00Z" w:initials="FS">
    <w:p w14:paraId="773A278D" w14:textId="77777777" w:rsidR="00F46B7A" w:rsidRDefault="00F46B7A">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60" w:author="Nagasako, Julie@CDPH" w:date="2018-09-26T17:14:00Z" w:initials="NJ">
    <w:p w14:paraId="0D0C56B2" w14:textId="77777777" w:rsidR="00F46B7A" w:rsidRDefault="00F46B7A">
      <w:pPr>
        <w:pStyle w:val="CommentText"/>
      </w:pPr>
      <w:r>
        <w:rPr>
          <w:rStyle w:val="CommentReference"/>
        </w:rPr>
        <w:annotationRef/>
      </w:r>
      <w:r>
        <w:t>Agreed.</w:t>
      </w:r>
    </w:p>
  </w:comment>
  <w:comment w:id="64" w:author="Fujimoto, Scott (CDPH-CHSI-PHPRB)" w:date="2018-09-26T11:31:00Z" w:initials="FS">
    <w:p w14:paraId="2D66918E" w14:textId="77777777" w:rsidR="00F46B7A" w:rsidRDefault="00F46B7A">
      <w:pPr>
        <w:pStyle w:val="CommentText"/>
      </w:pPr>
      <w:r>
        <w:rPr>
          <w:rStyle w:val="CommentReference"/>
        </w:rPr>
        <w:annotationRef/>
      </w:r>
      <w:r>
        <w:t>Males are at much higher risk for homicide than females (injury too I think).</w:t>
      </w:r>
    </w:p>
  </w:comment>
  <w:comment w:id="65" w:author="Nagasako, Julie@CDPH" w:date="2018-09-26T17:16:00Z" w:initials="NJ">
    <w:p w14:paraId="52EAB27A" w14:textId="77777777" w:rsidR="00F46B7A" w:rsidRDefault="00F46B7A">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83" w:author="Fujimoto, Scott (CDPH-CHSI-PHPRB)" w:date="2018-09-26T13:49:00Z" w:initials="FS">
    <w:p w14:paraId="10CDCD83" w14:textId="77777777" w:rsidR="00F46B7A" w:rsidRDefault="00F46B7A">
      <w:pPr>
        <w:pStyle w:val="CommentText"/>
      </w:pPr>
      <w:r>
        <w:rPr>
          <w:rStyle w:val="CommentReference"/>
        </w:rPr>
        <w:annotationRef/>
      </w:r>
      <w:r>
        <w:t>Again not sure you want to “fix” this in the text if this will change in the future.</w:t>
      </w:r>
    </w:p>
  </w:comment>
  <w:comment w:id="84" w:author="Nagasako, Julie@CDPH" w:date="2018-09-26T17:20:00Z" w:initials="NJ">
    <w:p w14:paraId="4251D03D" w14:textId="77777777" w:rsidR="0086714F" w:rsidRDefault="0086714F">
      <w:pPr>
        <w:pStyle w:val="CommentText"/>
      </w:pPr>
      <w:r>
        <w:rPr>
          <w:rStyle w:val="CommentReference"/>
        </w:rPr>
        <w:annotationRef/>
      </w:r>
      <w:r>
        <w:t>I’d say this is an exception for now.</w:t>
      </w:r>
    </w:p>
  </w:comment>
  <w:comment w:id="91" w:author="Windows User" w:date="2018-09-26T22:19:00Z" w:initials="WU">
    <w:p w14:paraId="57AE9019" w14:textId="77777777" w:rsidR="00017BE9" w:rsidRDefault="00017BE9" w:rsidP="00017BE9">
      <w:pPr>
        <w:pStyle w:val="CommentText"/>
      </w:pPr>
      <w:r>
        <w:rPr>
          <w:rStyle w:val="CommentReference"/>
        </w:rPr>
        <w:annotationRef/>
      </w:r>
      <w:r>
        <w:t>Consider placement of logo, large/top-left (like CDPH website) - if feasible</w:t>
      </w:r>
    </w:p>
  </w:comment>
  <w:comment w:id="92" w:author="Windows User" w:date="2018-09-26T22:09:00Z" w:initials="WU">
    <w:p w14:paraId="5EDAE40D" w14:textId="77777777" w:rsidR="00017BE9" w:rsidRDefault="00017BE9" w:rsidP="00017BE9">
      <w:pPr>
        <w:pStyle w:val="CommentText"/>
      </w:pPr>
      <w:r>
        <w:rPr>
          <w:rStyle w:val="CommentReference"/>
        </w:rPr>
        <w:annotationRef/>
      </w:r>
      <w:r>
        <w:t>Link to survey</w:t>
      </w:r>
    </w:p>
  </w:comment>
  <w:comment w:id="93" w:author="Windows User" w:date="2018-09-26T22:10:00Z" w:initials="WU">
    <w:p w14:paraId="0E6B9FD1" w14:textId="77777777" w:rsidR="00017BE9" w:rsidRDefault="00017BE9" w:rsidP="00017BE9">
      <w:pPr>
        <w:pStyle w:val="CommentText"/>
      </w:pPr>
      <w:r>
        <w:rPr>
          <w:rStyle w:val="CommentReference"/>
        </w:rPr>
        <w:annotationRef/>
      </w:r>
      <w:r>
        <w:t>If this section is too long, consider shifting this language into the “Data Definitions / Coming Soon” sections</w:t>
      </w:r>
    </w:p>
  </w:comment>
  <w:comment w:id="94" w:author="Windows User" w:date="2018-09-26T22:12:00Z" w:initials="WU">
    <w:p w14:paraId="51DEC747" w14:textId="77777777" w:rsidR="00017BE9" w:rsidRDefault="00017BE9" w:rsidP="00017BE9">
      <w:pPr>
        <w:pStyle w:val="CommentText"/>
      </w:pPr>
      <w:r>
        <w:rPr>
          <w:rStyle w:val="CommentReference"/>
        </w:rPr>
        <w:annotationRef/>
      </w:r>
      <w:r>
        <w:t>For the external version only I would include the disclaimer text about the fake data / don’t share, following this paragraph.</w:t>
      </w:r>
    </w:p>
  </w:comment>
  <w:comment w:id="95" w:author="Windows User" w:date="2018-09-26T22:12:00Z" w:initials="WU">
    <w:p w14:paraId="6A8FCB07" w14:textId="77777777" w:rsidR="00017BE9" w:rsidRDefault="00017BE9" w:rsidP="00017BE9">
      <w:pPr>
        <w:pStyle w:val="CommentText"/>
      </w:pPr>
      <w:r>
        <w:rPr>
          <w:rStyle w:val="CommentReference"/>
        </w:rPr>
        <w:annotationRef/>
      </w:r>
      <w:r>
        <w:t>Link to survey</w:t>
      </w:r>
    </w:p>
  </w:comment>
  <w:comment w:id="96" w:author="Windows User" w:date="2018-09-26T22:14:00Z" w:initials="WU">
    <w:p w14:paraId="296CBC63" w14:textId="77777777" w:rsidR="00017BE9" w:rsidRDefault="00017BE9" w:rsidP="00017BE9">
      <w:pPr>
        <w:pStyle w:val="CommentText"/>
      </w:pPr>
      <w:r>
        <w:rPr>
          <w:rStyle w:val="CommentReference"/>
        </w:rPr>
        <w:annotationRef/>
      </w:r>
      <w:r>
        <w:t>I’ve reordered the sections here</w:t>
      </w:r>
    </w:p>
  </w:comment>
  <w:comment w:id="97" w:author="Windows User" w:date="2018-09-26T22:29:00Z" w:initials="WU">
    <w:p w14:paraId="4B83EA92" w14:textId="77777777" w:rsidR="00017BE9" w:rsidRDefault="00017BE9"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98" w:author="Windows User" w:date="2018-09-26T22:21:00Z" w:initials="WU">
    <w:p w14:paraId="1ECABD41" w14:textId="77777777" w:rsidR="00017BE9" w:rsidRDefault="00017BE9"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99" w:author="Windows User" w:date="2018-09-26T22:30:00Z" w:initials="WU">
    <w:p w14:paraId="62CB34C3" w14:textId="77777777" w:rsidR="00017BE9" w:rsidRPr="00300A5E" w:rsidRDefault="00017BE9" w:rsidP="00017BE9">
      <w:pPr>
        <w:spacing w:after="0" w:line="240" w:lineRule="auto"/>
        <w:ind w:firstLine="360"/>
        <w:rPr>
          <w:rFonts w:ascii="Times New Roman" w:eastAsia="Times New Roman" w:hAnsi="Times New Roman" w:cs="Times New Roman"/>
          <w:sz w:val="24"/>
          <w:szCs w:val="24"/>
        </w:rPr>
      </w:pPr>
      <w:r>
        <w:rPr>
          <w:rStyle w:val="CommentReference"/>
        </w:rPr>
        <w:annotationRef/>
      </w:r>
      <w:r w:rsidRPr="00C7462B">
        <w:rPr>
          <w:rFonts w:ascii="Arial" w:eastAsia="Times New Roman" w:hAnsi="Arial" w:cs="Arial"/>
          <w:color w:val="000000"/>
        </w:rPr>
        <w:t>-possibly add tag line</w:t>
      </w:r>
      <w:r>
        <w:rPr>
          <w:rFonts w:ascii="Arial" w:eastAsia="Times New Roman" w:hAnsi="Arial" w:cs="Arial"/>
          <w:color w:val="000000"/>
        </w:rPr>
        <w:t xml:space="preserve"> below the title (some examples that we could choose one from or craft another.</w:t>
      </w:r>
    </w:p>
  </w:comment>
  <w:comment w:id="100" w:author="Windows User" w:date="2018-09-26T22:23:00Z" w:initials="WU">
    <w:p w14:paraId="28B407FD" w14:textId="77777777" w:rsidR="00017BE9" w:rsidRDefault="00017BE9"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01" w:author="Windows User" w:date="2018-09-26T22:37:00Z" w:initials="WU">
    <w:p w14:paraId="1DA34503" w14:textId="77777777" w:rsidR="00017BE9" w:rsidRDefault="00017BE9" w:rsidP="00017BE9">
      <w:pPr>
        <w:pStyle w:val="CommentText"/>
      </w:pPr>
      <w:r>
        <w:rPr>
          <w:rStyle w:val="CommentReference"/>
        </w:rPr>
        <w:annotationRef/>
      </w:r>
      <w:r>
        <w:t>I kind of just threw in all our content here – you’ll have to let me know if its redundant.</w:t>
      </w:r>
    </w:p>
  </w:comment>
  <w:comment w:id="102" w:author="Windows User" w:date="2018-09-26T22:33:00Z" w:initials="WU">
    <w:p w14:paraId="1B9B3E3D" w14:textId="77777777" w:rsidR="00017BE9" w:rsidRDefault="00017BE9"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103" w:author="Windows User" w:date="2018-09-26T22:38:00Z" w:initials="WU">
    <w:p w14:paraId="2DAF5BD7" w14:textId="77777777" w:rsidR="00017BE9" w:rsidRDefault="00017BE9"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E38D8"/>
    <w:rsid w:val="000F49A7"/>
    <w:rsid w:val="001368D4"/>
    <w:rsid w:val="001D5247"/>
    <w:rsid w:val="002319B2"/>
    <w:rsid w:val="00327B30"/>
    <w:rsid w:val="003B055E"/>
    <w:rsid w:val="003E632E"/>
    <w:rsid w:val="003F11B5"/>
    <w:rsid w:val="003F6A26"/>
    <w:rsid w:val="00461F0D"/>
    <w:rsid w:val="004B1FCA"/>
    <w:rsid w:val="004F5F4B"/>
    <w:rsid w:val="00576CEC"/>
    <w:rsid w:val="005A564C"/>
    <w:rsid w:val="005F3F49"/>
    <w:rsid w:val="00677BFC"/>
    <w:rsid w:val="00682CAC"/>
    <w:rsid w:val="006D05D4"/>
    <w:rsid w:val="00702D7E"/>
    <w:rsid w:val="007544AB"/>
    <w:rsid w:val="00773754"/>
    <w:rsid w:val="00777E90"/>
    <w:rsid w:val="00795BAE"/>
    <w:rsid w:val="007F34A7"/>
    <w:rsid w:val="00807514"/>
    <w:rsid w:val="008241E1"/>
    <w:rsid w:val="0086714F"/>
    <w:rsid w:val="008B6CCC"/>
    <w:rsid w:val="00930D55"/>
    <w:rsid w:val="00940357"/>
    <w:rsid w:val="009D1E47"/>
    <w:rsid w:val="00A26F79"/>
    <w:rsid w:val="00B36D7C"/>
    <w:rsid w:val="00B774DB"/>
    <w:rsid w:val="00B826C9"/>
    <w:rsid w:val="00C06D5C"/>
    <w:rsid w:val="00CC419C"/>
    <w:rsid w:val="00CD4A8E"/>
    <w:rsid w:val="00D25378"/>
    <w:rsid w:val="00D549DE"/>
    <w:rsid w:val="00D667C6"/>
    <w:rsid w:val="00DB7DF9"/>
    <w:rsid w:val="00E34F2A"/>
    <w:rsid w:val="00E3586F"/>
    <w:rsid w:val="00E35B45"/>
    <w:rsid w:val="00E5563A"/>
    <w:rsid w:val="00EF2AD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7154BAD-59E6-469D-82D3-D5C4EC175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5</cp:revision>
  <dcterms:created xsi:type="dcterms:W3CDTF">2018-09-27T21:06:00Z</dcterms:created>
  <dcterms:modified xsi:type="dcterms:W3CDTF">2018-09-27T23:33:00Z</dcterms:modified>
</cp:coreProperties>
</file>